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914A8" w14:textId="77777777" w:rsidR="0041265F" w:rsidRPr="005C444A" w:rsidRDefault="0041265F" w:rsidP="0041265F">
      <w:pPr>
        <w:jc w:val="center"/>
        <w:rPr>
          <w:b/>
          <w:sz w:val="96"/>
          <w:szCs w:val="96"/>
        </w:rPr>
      </w:pPr>
    </w:p>
    <w:p w14:paraId="49CA41CE" w14:textId="77777777" w:rsidR="0041265F" w:rsidRDefault="00C97519" w:rsidP="0041265F">
      <w:pPr>
        <w:jc w:val="center"/>
        <w:rPr>
          <w:ins w:id="0" w:author="Leandro Cubas De Macedo" w:date="2015-10-22T11:31:00Z"/>
          <w:b/>
          <w:color w:val="5B9BD5" w:themeColor="accent1"/>
          <w:sz w:val="96"/>
          <w:szCs w:val="96"/>
        </w:rPr>
      </w:pPr>
      <w:proofErr w:type="spellStart"/>
      <w:r>
        <w:rPr>
          <w:b/>
          <w:color w:val="5B9BD5" w:themeColor="accent1"/>
          <w:sz w:val="96"/>
          <w:szCs w:val="96"/>
        </w:rPr>
        <w:t>Keywords</w:t>
      </w:r>
      <w:proofErr w:type="spellEnd"/>
      <w:r>
        <w:rPr>
          <w:b/>
          <w:color w:val="5B9BD5" w:themeColor="accent1"/>
          <w:sz w:val="96"/>
          <w:szCs w:val="96"/>
        </w:rPr>
        <w:t xml:space="preserve"> e mensagens – FSVAS</w:t>
      </w:r>
    </w:p>
    <w:p w14:paraId="1239FD76" w14:textId="77777777" w:rsidR="007B1565" w:rsidRDefault="007B1565" w:rsidP="0041265F">
      <w:pPr>
        <w:jc w:val="center"/>
        <w:rPr>
          <w:ins w:id="1" w:author="Leandro Cubas De Macedo" w:date="2015-10-22T11:31:00Z"/>
          <w:b/>
          <w:color w:val="5B9BD5" w:themeColor="accent1"/>
          <w:sz w:val="96"/>
          <w:szCs w:val="96"/>
        </w:rPr>
      </w:pPr>
    </w:p>
    <w:p w14:paraId="55BD50D0" w14:textId="73F6A353" w:rsidR="007B1565" w:rsidRPr="005C444A" w:rsidRDefault="002B4970" w:rsidP="0041265F">
      <w:pPr>
        <w:jc w:val="center"/>
        <w:rPr>
          <w:b/>
          <w:color w:val="5B9BD5" w:themeColor="accent1"/>
          <w:sz w:val="96"/>
          <w:szCs w:val="96"/>
        </w:rPr>
      </w:pPr>
      <w:ins w:id="2" w:author="Leandro Cubas De Macedo" w:date="2015-10-22T11:31:00Z">
        <w:r>
          <w:rPr>
            <w:b/>
            <w:color w:val="5B9BD5" w:themeColor="accent1"/>
            <w:sz w:val="96"/>
            <w:szCs w:val="96"/>
          </w:rPr>
          <w:t xml:space="preserve">V. </w:t>
        </w:r>
      </w:ins>
      <w:ins w:id="3" w:author="Leandro Cubas De Macedo" w:date="2015-10-29T17:39:00Z">
        <w:r>
          <w:rPr>
            <w:b/>
            <w:color w:val="5B9BD5" w:themeColor="accent1"/>
            <w:sz w:val="96"/>
            <w:szCs w:val="96"/>
          </w:rPr>
          <w:t>3</w:t>
        </w:r>
      </w:ins>
      <w:bookmarkStart w:id="4" w:name="_GoBack"/>
      <w:bookmarkEnd w:id="4"/>
      <w:ins w:id="5" w:author="Leandro Cubas De Macedo" w:date="2015-10-22T11:31:00Z">
        <w:r w:rsidR="007B1565">
          <w:rPr>
            <w:b/>
            <w:color w:val="5B9BD5" w:themeColor="accent1"/>
            <w:sz w:val="96"/>
            <w:szCs w:val="96"/>
          </w:rPr>
          <w:t>.0</w:t>
        </w:r>
      </w:ins>
    </w:p>
    <w:p w14:paraId="6F4B4E54" w14:textId="77777777" w:rsidR="0041265F" w:rsidRPr="005C444A" w:rsidRDefault="0041265F">
      <w:r w:rsidRPr="005C44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2546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8EC32" w14:textId="77777777" w:rsidR="0011022A" w:rsidRPr="005C444A" w:rsidRDefault="0011022A" w:rsidP="007C20A2">
          <w:pPr>
            <w:pStyle w:val="TOCHeading"/>
            <w:jc w:val="both"/>
            <w:rPr>
              <w:rFonts w:asciiTheme="minorHAnsi" w:hAnsiTheme="minorHAnsi"/>
            </w:rPr>
          </w:pPr>
          <w:r w:rsidRPr="005C444A">
            <w:rPr>
              <w:rFonts w:asciiTheme="minorHAnsi" w:hAnsiTheme="minorHAnsi"/>
            </w:rPr>
            <w:t>Sumário</w:t>
          </w:r>
        </w:p>
        <w:p w14:paraId="6C5A016B" w14:textId="77777777" w:rsidR="00B05D17" w:rsidRPr="005C444A" w:rsidRDefault="00B05D17" w:rsidP="007C20A2">
          <w:pPr>
            <w:jc w:val="both"/>
            <w:rPr>
              <w:lang w:eastAsia="pt-BR"/>
            </w:rPr>
          </w:pPr>
        </w:p>
        <w:p w14:paraId="686AD4BF" w14:textId="77777777" w:rsidR="00D05915" w:rsidRDefault="0011022A">
          <w:pPr>
            <w:pStyle w:val="TOC1"/>
            <w:tabs>
              <w:tab w:val="right" w:leader="dot" w:pos="8494"/>
            </w:tabs>
            <w:rPr>
              <w:ins w:id="6" w:author="Leandro Cubas De Macedo" w:date="2015-10-22T17:20:00Z"/>
              <w:rFonts w:eastAsiaTheme="minorEastAsia"/>
              <w:noProof/>
              <w:lang w:eastAsia="pt-BR"/>
            </w:rPr>
          </w:pPr>
          <w:r w:rsidRPr="005C444A">
            <w:fldChar w:fldCharType="begin"/>
          </w:r>
          <w:r w:rsidRPr="005C444A">
            <w:instrText xml:space="preserve"> TOC \o "1-3" \h \z \u </w:instrText>
          </w:r>
          <w:r w:rsidRPr="005C444A">
            <w:fldChar w:fldCharType="separate"/>
          </w:r>
          <w:ins w:id="7" w:author="Leandro Cubas De Macedo" w:date="2015-10-22T17:20:00Z">
            <w:r w:rsidR="00D05915" w:rsidRPr="005B49D5">
              <w:rPr>
                <w:rStyle w:val="Hyperlink"/>
                <w:noProof/>
              </w:rPr>
              <w:fldChar w:fldCharType="begin"/>
            </w:r>
            <w:r w:rsidR="00D05915" w:rsidRPr="005B49D5">
              <w:rPr>
                <w:rStyle w:val="Hyperlink"/>
                <w:noProof/>
              </w:rPr>
              <w:instrText xml:space="preserve"> </w:instrText>
            </w:r>
            <w:r w:rsidR="00D05915">
              <w:rPr>
                <w:noProof/>
              </w:rPr>
              <w:instrText>HYPERLINK \l "_Toc433297750"</w:instrText>
            </w:r>
            <w:r w:rsidR="00D05915" w:rsidRPr="005B49D5">
              <w:rPr>
                <w:rStyle w:val="Hyperlink"/>
                <w:noProof/>
              </w:rPr>
              <w:instrText xml:space="preserve"> </w:instrText>
            </w:r>
            <w:r w:rsidR="00D05915" w:rsidRPr="005B49D5">
              <w:rPr>
                <w:rStyle w:val="Hyperlink"/>
                <w:noProof/>
              </w:rPr>
              <w:fldChar w:fldCharType="separate"/>
            </w:r>
            <w:r w:rsidR="00D05915" w:rsidRPr="005B49D5">
              <w:rPr>
                <w:rStyle w:val="Hyperlink"/>
                <w:noProof/>
              </w:rPr>
              <w:t>Configurações gerais</w:t>
            </w:r>
            <w:r w:rsidR="00D05915">
              <w:rPr>
                <w:noProof/>
                <w:webHidden/>
              </w:rPr>
              <w:tab/>
            </w:r>
            <w:r w:rsidR="00D05915">
              <w:rPr>
                <w:noProof/>
                <w:webHidden/>
              </w:rPr>
              <w:fldChar w:fldCharType="begin"/>
            </w:r>
            <w:r w:rsidR="00D05915">
              <w:rPr>
                <w:noProof/>
                <w:webHidden/>
              </w:rPr>
              <w:instrText xml:space="preserve"> PAGEREF _Toc433297750 \h </w:instrText>
            </w:r>
          </w:ins>
          <w:r w:rsidR="00D05915">
            <w:rPr>
              <w:noProof/>
              <w:webHidden/>
            </w:rPr>
          </w:r>
          <w:r w:rsidR="00D05915">
            <w:rPr>
              <w:noProof/>
              <w:webHidden/>
            </w:rPr>
            <w:fldChar w:fldCharType="separate"/>
          </w:r>
          <w:ins w:id="8" w:author="Leandro Cubas De Macedo" w:date="2015-10-22T17:20:00Z">
            <w:r w:rsidR="00D05915">
              <w:rPr>
                <w:noProof/>
                <w:webHidden/>
              </w:rPr>
              <w:t>3</w:t>
            </w:r>
            <w:r w:rsidR="00D05915">
              <w:rPr>
                <w:noProof/>
                <w:webHidden/>
              </w:rPr>
              <w:fldChar w:fldCharType="end"/>
            </w:r>
            <w:r w:rsidR="00D05915" w:rsidRPr="005B49D5">
              <w:rPr>
                <w:rStyle w:val="Hyperlink"/>
                <w:noProof/>
              </w:rPr>
              <w:fldChar w:fldCharType="end"/>
            </w:r>
          </w:ins>
        </w:p>
        <w:p w14:paraId="657095E0" w14:textId="77777777" w:rsidR="00D05915" w:rsidRDefault="00D05915">
          <w:pPr>
            <w:pStyle w:val="TOC1"/>
            <w:tabs>
              <w:tab w:val="right" w:leader="dot" w:pos="8494"/>
            </w:tabs>
            <w:rPr>
              <w:ins w:id="9" w:author="Leandro Cubas De Macedo" w:date="2015-10-22T17:20:00Z"/>
              <w:rFonts w:eastAsiaTheme="minorEastAsia"/>
              <w:noProof/>
              <w:lang w:eastAsia="pt-BR"/>
            </w:rPr>
          </w:pPr>
          <w:ins w:id="10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"_Toc433297751"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TIM Protect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Leandro Cubas De Macedo" w:date="2015-10-22T17:2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2B32A132" w14:textId="77777777" w:rsidR="00D05915" w:rsidRDefault="00D05915">
          <w:pPr>
            <w:pStyle w:val="TOC2"/>
            <w:tabs>
              <w:tab w:val="left" w:pos="660"/>
              <w:tab w:val="right" w:leader="dot" w:pos="8494"/>
            </w:tabs>
            <w:rPr>
              <w:ins w:id="12" w:author="Leandro Cubas De Macedo" w:date="2015-10-22T17:20:00Z"/>
              <w:rFonts w:eastAsiaTheme="minorEastAsia"/>
              <w:noProof/>
              <w:lang w:eastAsia="pt-BR"/>
            </w:rPr>
          </w:pPr>
          <w:ins w:id="13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"_Toc433297752"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LA 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Leandro Cubas De Macedo" w:date="2015-10-22T17:2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505EC771" w14:textId="77777777" w:rsidR="00D05915" w:rsidRDefault="00D05915">
          <w:pPr>
            <w:pStyle w:val="TOC2"/>
            <w:tabs>
              <w:tab w:val="left" w:pos="660"/>
              <w:tab w:val="right" w:leader="dot" w:pos="8494"/>
            </w:tabs>
            <w:rPr>
              <w:ins w:id="15" w:author="Leandro Cubas De Macedo" w:date="2015-10-22T17:20:00Z"/>
              <w:rFonts w:eastAsiaTheme="minorEastAsia"/>
              <w:noProof/>
              <w:lang w:eastAsia="pt-BR"/>
            </w:rPr>
          </w:pPr>
          <w:ins w:id="16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"_Toc433297753"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Linha Antirroubo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Leandro Cubas De Macedo" w:date="2015-10-22T17:2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5F161071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18" w:author="Leandro Cubas De Macedo" w:date="2015-10-22T17:20:00Z"/>
              <w:rFonts w:eastAsiaTheme="minorEastAsia"/>
              <w:noProof/>
              <w:lang w:eastAsia="pt-BR"/>
            </w:rPr>
          </w:pPr>
          <w:ins w:id="19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"_Toc433297754"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Antirroubo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Leandro Cubas De Macedo" w:date="2015-10-22T17:2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6C81A972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21" w:author="Leandro Cubas De Macedo" w:date="2015-10-22T17:20:00Z"/>
              <w:rFonts w:eastAsiaTheme="minorEastAsia"/>
              <w:noProof/>
              <w:lang w:eastAsia="pt-BR"/>
            </w:rPr>
          </w:pPr>
          <w:ins w:id="22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"_Toc433297755"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Antirroubo Licença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Leandro Cubas De Macedo" w:date="2015-10-22T17:2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454E77EB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24" w:author="Leandro Cubas De Macedo" w:date="2015-10-22T17:20:00Z"/>
              <w:rFonts w:eastAsiaTheme="minorEastAsia"/>
              <w:noProof/>
              <w:lang w:eastAsia="pt-BR"/>
            </w:rPr>
          </w:pPr>
          <w:ins w:id="25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"_Toc433297756"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Antirroubo Licença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Leandro Cubas De Macedo" w:date="2015-10-22T17:2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6E5B55CC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27" w:author="Leandro Cubas De Macedo" w:date="2015-10-22T17:20:00Z"/>
              <w:rFonts w:eastAsiaTheme="minorEastAsia"/>
              <w:noProof/>
              <w:lang w:eastAsia="pt-BR"/>
            </w:rPr>
          </w:pPr>
          <w:ins w:id="28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"_Toc433297757"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Antirroubo Licença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Leandro Cubas De Macedo" w:date="2015-10-22T17:2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40F774BC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30" w:author="Leandro Cubas De Macedo" w:date="2015-10-22T17:20:00Z"/>
              <w:rFonts w:eastAsiaTheme="minorEastAsia"/>
              <w:noProof/>
              <w:lang w:eastAsia="pt-BR"/>
            </w:rPr>
          </w:pPr>
          <w:ins w:id="31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"_Toc433297758"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Antirroubo Licença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Leandro Cubas De Macedo" w:date="2015-10-22T17:2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7046336D" w14:textId="77777777" w:rsidR="00D05915" w:rsidRDefault="00D05915">
          <w:pPr>
            <w:pStyle w:val="TOC2"/>
            <w:tabs>
              <w:tab w:val="left" w:pos="660"/>
              <w:tab w:val="right" w:leader="dot" w:pos="8494"/>
            </w:tabs>
            <w:rPr>
              <w:ins w:id="33" w:author="Leandro Cubas De Macedo" w:date="2015-10-22T17:20:00Z"/>
              <w:rFonts w:eastAsiaTheme="minorEastAsia"/>
              <w:noProof/>
              <w:lang w:eastAsia="pt-BR"/>
            </w:rPr>
          </w:pPr>
          <w:ins w:id="34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"_Toc433297759"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Linha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Leandro Cubas De Macedo" w:date="2015-10-22T17:2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502FC25A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36" w:author="Leandro Cubas De Macedo" w:date="2015-10-22T17:20:00Z"/>
              <w:rFonts w:eastAsiaTheme="minorEastAsia"/>
              <w:noProof/>
              <w:lang w:eastAsia="pt-BR"/>
            </w:rPr>
          </w:pPr>
          <w:ins w:id="37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"_Toc433297760"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Leandro Cubas De Macedo" w:date="2015-10-22T17:2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533FC3F2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39" w:author="Leandro Cubas De Macedo" w:date="2015-10-22T17:20:00Z"/>
              <w:rFonts w:eastAsiaTheme="minorEastAsia"/>
              <w:noProof/>
              <w:lang w:eastAsia="pt-BR"/>
            </w:rPr>
          </w:pPr>
          <w:ins w:id="40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"_Toc433297761"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Segurança Licença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Leandro Cubas De Macedo" w:date="2015-10-22T17:2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504CFF2B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42" w:author="Leandro Cubas De Macedo" w:date="2015-10-22T17:20:00Z"/>
              <w:rFonts w:eastAsiaTheme="minorEastAsia"/>
              <w:noProof/>
              <w:lang w:eastAsia="pt-BR"/>
            </w:rPr>
          </w:pPr>
          <w:ins w:id="43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"_Toc433297762"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Segurança Licença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Leandro Cubas De Macedo" w:date="2015-10-22T17:2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34E5EFCF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45" w:author="Leandro Cubas De Macedo" w:date="2015-10-22T17:20:00Z"/>
              <w:rFonts w:eastAsiaTheme="minorEastAsia"/>
              <w:noProof/>
              <w:lang w:eastAsia="pt-BR"/>
            </w:rPr>
          </w:pPr>
          <w:ins w:id="46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"_Toc433297763"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Segurança Licença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Leandro Cubas De Macedo" w:date="2015-10-22T17:2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742DB435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48" w:author="Leandro Cubas De Macedo" w:date="2015-10-22T17:20:00Z"/>
              <w:rFonts w:eastAsiaTheme="minorEastAsia"/>
              <w:noProof/>
              <w:lang w:eastAsia="pt-BR"/>
            </w:rPr>
          </w:pPr>
          <w:ins w:id="49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"_Toc433297764"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Segurança Licença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Leandro Cubas De Macedo" w:date="2015-10-22T17:2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1867578F" w14:textId="77777777" w:rsidR="00D05915" w:rsidRDefault="00D05915">
          <w:pPr>
            <w:pStyle w:val="TOC2"/>
            <w:tabs>
              <w:tab w:val="left" w:pos="660"/>
              <w:tab w:val="right" w:leader="dot" w:pos="8494"/>
            </w:tabs>
            <w:rPr>
              <w:ins w:id="51" w:author="Leandro Cubas De Macedo" w:date="2015-10-22T17:20:00Z"/>
              <w:rFonts w:eastAsiaTheme="minorEastAsia"/>
              <w:noProof/>
              <w:lang w:eastAsia="pt-BR"/>
            </w:rPr>
          </w:pPr>
          <w:ins w:id="52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"_Toc433297765"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Linha Segurança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Leandro Cubas De Macedo" w:date="2015-10-22T17:2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4F96B7A1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54" w:author="Leandro Cubas De Macedo" w:date="2015-10-22T17:20:00Z"/>
              <w:rFonts w:eastAsiaTheme="minorEastAsia"/>
              <w:noProof/>
              <w:lang w:eastAsia="pt-BR"/>
            </w:rPr>
          </w:pPr>
          <w:ins w:id="55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"_Toc433297766"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Segurança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Leandro Cubas De Macedo" w:date="2015-10-22T17:2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640F7B8B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57" w:author="Leandro Cubas De Macedo" w:date="2015-10-22T17:20:00Z"/>
              <w:rFonts w:eastAsiaTheme="minorEastAsia"/>
              <w:noProof/>
              <w:lang w:eastAsia="pt-BR"/>
            </w:rPr>
          </w:pPr>
          <w:ins w:id="58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"_Toc433297767"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Seguranca PC Licença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Leandro Cubas De Macedo" w:date="2015-10-22T17:2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41037E74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60" w:author="Leandro Cubas De Macedo" w:date="2015-10-22T17:20:00Z"/>
              <w:rFonts w:eastAsiaTheme="minorEastAsia"/>
              <w:noProof/>
              <w:lang w:eastAsia="pt-BR"/>
            </w:rPr>
          </w:pPr>
          <w:ins w:id="61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"_Toc433297768"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Seguranca PC Licença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Leandro Cubas De Macedo" w:date="2015-10-22T17:2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3E1704C1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63" w:author="Leandro Cubas De Macedo" w:date="2015-10-22T17:20:00Z"/>
              <w:rFonts w:eastAsiaTheme="minorEastAsia"/>
              <w:noProof/>
              <w:lang w:eastAsia="pt-BR"/>
            </w:rPr>
          </w:pPr>
          <w:ins w:id="64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"_Toc433297769"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Seguranca PC Licença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Leandro Cubas De Macedo" w:date="2015-10-22T17:2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141E2713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66" w:author="Leandro Cubas De Macedo" w:date="2015-10-22T17:20:00Z"/>
              <w:rFonts w:eastAsiaTheme="minorEastAsia"/>
              <w:noProof/>
              <w:lang w:eastAsia="pt-BR"/>
            </w:rPr>
          </w:pPr>
          <w:ins w:id="67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"_Toc433297770"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Seguranca PC Licença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Leandro Cubas De Macedo" w:date="2015-10-22T17:2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63CDB7E7" w14:textId="77777777" w:rsidR="00D05915" w:rsidRDefault="00D05915">
          <w:pPr>
            <w:pStyle w:val="TOC2"/>
            <w:tabs>
              <w:tab w:val="left" w:pos="660"/>
              <w:tab w:val="right" w:leader="dot" w:pos="8494"/>
            </w:tabs>
            <w:rPr>
              <w:ins w:id="69" w:author="Leandro Cubas De Macedo" w:date="2015-10-22T17:20:00Z"/>
              <w:rFonts w:eastAsiaTheme="minorEastAsia"/>
              <w:noProof/>
              <w:lang w:eastAsia="pt-BR"/>
            </w:rPr>
          </w:pPr>
          <w:ins w:id="70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"_Toc433297771"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Linha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Leandro Cubas De Macedo" w:date="2015-10-22T17:2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6614F501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72" w:author="Leandro Cubas De Macedo" w:date="2015-10-22T17:20:00Z"/>
              <w:rFonts w:eastAsiaTheme="minorEastAsia"/>
              <w:noProof/>
              <w:lang w:eastAsia="pt-BR"/>
            </w:rPr>
          </w:pPr>
          <w:ins w:id="73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"_Toc433297772"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Backup 5 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Leandro Cubas De Macedo" w:date="2015-10-22T17:20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4D080A45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75" w:author="Leandro Cubas De Macedo" w:date="2015-10-22T17:20:00Z"/>
              <w:rFonts w:eastAsiaTheme="minorEastAsia"/>
              <w:noProof/>
              <w:lang w:eastAsia="pt-BR"/>
            </w:rPr>
          </w:pPr>
          <w:ins w:id="76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"_Toc433297773"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Backup 10 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Leandro Cubas De Macedo" w:date="2015-10-22T17:20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487EC9EA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78" w:author="Leandro Cubas De Macedo" w:date="2015-10-22T17:20:00Z"/>
              <w:rFonts w:eastAsiaTheme="minorEastAsia"/>
              <w:noProof/>
              <w:lang w:eastAsia="pt-BR"/>
            </w:rPr>
          </w:pPr>
          <w:ins w:id="79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"_Toc433297774"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Backup 30 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Leandro Cubas De Macedo" w:date="2015-10-22T17:20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4314EF79" w14:textId="77777777" w:rsidR="00D05915" w:rsidRDefault="00D05915">
          <w:pPr>
            <w:pStyle w:val="TOC3"/>
            <w:tabs>
              <w:tab w:val="left" w:pos="1100"/>
              <w:tab w:val="right" w:leader="dot" w:pos="8494"/>
            </w:tabs>
            <w:rPr>
              <w:ins w:id="81" w:author="Leandro Cubas De Macedo" w:date="2015-10-22T17:20:00Z"/>
              <w:rFonts w:eastAsiaTheme="minorEastAsia"/>
              <w:noProof/>
              <w:lang w:eastAsia="pt-BR"/>
            </w:rPr>
          </w:pPr>
          <w:ins w:id="82" w:author="Leandro Cubas De Macedo" w:date="2015-10-22T17:20:00Z">
            <w:r w:rsidRPr="005B49D5">
              <w:rPr>
                <w:rStyle w:val="Hyperlink"/>
                <w:noProof/>
              </w:rPr>
              <w:fldChar w:fldCharType="begin"/>
            </w:r>
            <w:r w:rsidRPr="005B49D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"_Toc433297775"</w:instrText>
            </w:r>
            <w:r w:rsidRPr="005B49D5">
              <w:rPr>
                <w:rStyle w:val="Hyperlink"/>
                <w:noProof/>
              </w:rPr>
              <w:instrText xml:space="preserve"> </w:instrText>
            </w:r>
            <w:r w:rsidRPr="005B49D5">
              <w:rPr>
                <w:rStyle w:val="Hyperlink"/>
                <w:noProof/>
              </w:rPr>
              <w:fldChar w:fldCharType="separate"/>
            </w:r>
            <w:r w:rsidRPr="005B49D5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B49D5">
              <w:rPr>
                <w:rStyle w:val="Hyperlink"/>
                <w:noProof/>
              </w:rPr>
              <w:t>TIM Protect Backup 100 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_Toc433297775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Leandro Cubas De Macedo" w:date="2015-10-22T17:20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5B49D5">
              <w:rPr>
                <w:rStyle w:val="Hyperlink"/>
                <w:noProof/>
              </w:rPr>
              <w:fldChar w:fldCharType="end"/>
            </w:r>
          </w:ins>
        </w:p>
        <w:p w14:paraId="2BC7057E" w14:textId="77777777" w:rsidR="007F5D67" w:rsidDel="00D05915" w:rsidRDefault="007F5D67">
          <w:pPr>
            <w:pStyle w:val="TOC1"/>
            <w:tabs>
              <w:tab w:val="right" w:leader="dot" w:pos="8494"/>
            </w:tabs>
            <w:rPr>
              <w:del w:id="84" w:author="Leandro Cubas De Macedo" w:date="2015-10-22T17:20:00Z"/>
              <w:rFonts w:eastAsiaTheme="minorEastAsia"/>
              <w:noProof/>
              <w:lang w:eastAsia="pt-BR"/>
            </w:rPr>
          </w:pPr>
          <w:del w:id="85" w:author="Leandro Cubas De Macedo" w:date="2015-10-22T17:20:00Z">
            <w:r w:rsidRPr="00D05915" w:rsidDel="00D05915">
              <w:rPr>
                <w:rStyle w:val="Hyperlink"/>
                <w:noProof/>
              </w:rPr>
              <w:delText>Configurações gerais</w:delText>
            </w:r>
            <w:r w:rsidDel="00D05915">
              <w:rPr>
                <w:noProof/>
                <w:webHidden/>
              </w:rPr>
              <w:tab/>
              <w:delText>4</w:delText>
            </w:r>
          </w:del>
        </w:p>
        <w:p w14:paraId="0D2A8559" w14:textId="77777777" w:rsidR="007F5D67" w:rsidDel="00D05915" w:rsidRDefault="007F5D67">
          <w:pPr>
            <w:pStyle w:val="TOC1"/>
            <w:tabs>
              <w:tab w:val="right" w:leader="dot" w:pos="8494"/>
            </w:tabs>
            <w:rPr>
              <w:del w:id="86" w:author="Leandro Cubas De Macedo" w:date="2015-10-22T17:20:00Z"/>
              <w:rFonts w:eastAsiaTheme="minorEastAsia"/>
              <w:noProof/>
              <w:lang w:eastAsia="pt-BR"/>
            </w:rPr>
          </w:pPr>
          <w:del w:id="87" w:author="Leandro Cubas De Macedo" w:date="2015-10-22T17:20:00Z">
            <w:r w:rsidRPr="00D05915" w:rsidDel="00D05915">
              <w:rPr>
                <w:rStyle w:val="Hyperlink"/>
                <w:noProof/>
              </w:rPr>
              <w:delText>TIM Protect</w:delText>
            </w:r>
            <w:r w:rsidDel="00D05915">
              <w:rPr>
                <w:noProof/>
                <w:webHidden/>
              </w:rPr>
              <w:tab/>
              <w:delText>5</w:delText>
            </w:r>
          </w:del>
        </w:p>
        <w:p w14:paraId="334A6141" w14:textId="77777777" w:rsidR="007F5D67" w:rsidDel="00D05915" w:rsidRDefault="007F5D67">
          <w:pPr>
            <w:pStyle w:val="TOC2"/>
            <w:tabs>
              <w:tab w:val="left" w:pos="660"/>
              <w:tab w:val="right" w:leader="dot" w:pos="8494"/>
            </w:tabs>
            <w:rPr>
              <w:del w:id="88" w:author="Leandro Cubas De Macedo" w:date="2015-10-22T17:20:00Z"/>
              <w:rFonts w:eastAsiaTheme="minorEastAsia"/>
              <w:noProof/>
              <w:lang w:eastAsia="pt-BR"/>
            </w:rPr>
          </w:pPr>
          <w:del w:id="89" w:author="Leandro Cubas De Macedo" w:date="2015-10-22T17:20:00Z">
            <w:r w:rsidRPr="00D05915" w:rsidDel="00D05915">
              <w:rPr>
                <w:rStyle w:val="Hyperlink"/>
                <w:noProof/>
              </w:rPr>
              <w:delText>1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Linha Antirroubo</w:delText>
            </w:r>
            <w:r w:rsidDel="00D05915">
              <w:rPr>
                <w:noProof/>
                <w:webHidden/>
              </w:rPr>
              <w:tab/>
              <w:delText>5</w:delText>
            </w:r>
          </w:del>
        </w:p>
        <w:p w14:paraId="4781BDC0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90" w:author="Leandro Cubas De Macedo" w:date="2015-10-22T17:20:00Z"/>
              <w:rFonts w:eastAsiaTheme="minorEastAsia"/>
              <w:noProof/>
              <w:lang w:eastAsia="pt-BR"/>
            </w:rPr>
          </w:pPr>
          <w:del w:id="91" w:author="Leandro Cubas De Macedo" w:date="2015-10-22T17:20:00Z">
            <w:r w:rsidRPr="00D05915" w:rsidDel="00D05915">
              <w:rPr>
                <w:rStyle w:val="Hyperlink"/>
                <w:noProof/>
              </w:rPr>
              <w:delText>1.1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Antirroubo</w:delText>
            </w:r>
            <w:r w:rsidDel="00D05915">
              <w:rPr>
                <w:noProof/>
                <w:webHidden/>
              </w:rPr>
              <w:tab/>
              <w:delText>5</w:delText>
            </w:r>
          </w:del>
        </w:p>
        <w:p w14:paraId="57593EFF" w14:textId="77777777" w:rsidR="007F5D67" w:rsidDel="00D05915" w:rsidRDefault="007F5D67">
          <w:pPr>
            <w:pStyle w:val="TOC2"/>
            <w:tabs>
              <w:tab w:val="left" w:pos="660"/>
              <w:tab w:val="right" w:leader="dot" w:pos="8494"/>
            </w:tabs>
            <w:rPr>
              <w:del w:id="92" w:author="Leandro Cubas De Macedo" w:date="2015-10-22T17:20:00Z"/>
              <w:rFonts w:eastAsiaTheme="minorEastAsia"/>
              <w:noProof/>
              <w:lang w:eastAsia="pt-BR"/>
            </w:rPr>
          </w:pPr>
          <w:del w:id="93" w:author="Leandro Cubas De Macedo" w:date="2015-10-22T17:20:00Z">
            <w:r w:rsidRPr="00D05915" w:rsidDel="00D05915">
              <w:rPr>
                <w:rStyle w:val="Hyperlink"/>
                <w:noProof/>
              </w:rPr>
              <w:delText>2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Linha Segurança</w:delText>
            </w:r>
            <w:r w:rsidDel="00D05915">
              <w:rPr>
                <w:noProof/>
                <w:webHidden/>
              </w:rPr>
              <w:tab/>
              <w:delText>7</w:delText>
            </w:r>
          </w:del>
        </w:p>
        <w:p w14:paraId="15D2AB15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94" w:author="Leandro Cubas De Macedo" w:date="2015-10-22T17:20:00Z"/>
              <w:rFonts w:eastAsiaTheme="minorEastAsia"/>
              <w:noProof/>
              <w:lang w:eastAsia="pt-BR"/>
            </w:rPr>
          </w:pPr>
          <w:del w:id="95" w:author="Leandro Cubas De Macedo" w:date="2015-10-22T17:20:00Z">
            <w:r w:rsidRPr="00D05915" w:rsidDel="00D05915">
              <w:rPr>
                <w:rStyle w:val="Hyperlink"/>
                <w:noProof/>
              </w:rPr>
              <w:delText>2.1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Segurança</w:delText>
            </w:r>
            <w:r w:rsidDel="00D05915">
              <w:rPr>
                <w:noProof/>
                <w:webHidden/>
              </w:rPr>
              <w:tab/>
              <w:delText>7</w:delText>
            </w:r>
          </w:del>
        </w:p>
        <w:p w14:paraId="4DFA146D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96" w:author="Leandro Cubas De Macedo" w:date="2015-10-22T17:20:00Z"/>
              <w:rFonts w:eastAsiaTheme="minorEastAsia"/>
              <w:noProof/>
              <w:lang w:eastAsia="pt-BR"/>
            </w:rPr>
          </w:pPr>
          <w:del w:id="97" w:author="Leandro Cubas De Macedo" w:date="2015-10-22T17:20:00Z">
            <w:r w:rsidRPr="00D05915" w:rsidDel="00D05915">
              <w:rPr>
                <w:rStyle w:val="Hyperlink"/>
                <w:noProof/>
              </w:rPr>
              <w:delText>2.2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Segurança Licença 2</w:delText>
            </w:r>
            <w:r w:rsidDel="00D05915">
              <w:rPr>
                <w:noProof/>
                <w:webHidden/>
              </w:rPr>
              <w:tab/>
              <w:delText>9</w:delText>
            </w:r>
          </w:del>
        </w:p>
        <w:p w14:paraId="0DEE8499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98" w:author="Leandro Cubas De Macedo" w:date="2015-10-22T17:20:00Z"/>
              <w:rFonts w:eastAsiaTheme="minorEastAsia"/>
              <w:noProof/>
              <w:lang w:eastAsia="pt-BR"/>
            </w:rPr>
          </w:pPr>
          <w:del w:id="99" w:author="Leandro Cubas De Macedo" w:date="2015-10-22T17:20:00Z">
            <w:r w:rsidRPr="00D05915" w:rsidDel="00D05915">
              <w:rPr>
                <w:rStyle w:val="Hyperlink"/>
                <w:noProof/>
              </w:rPr>
              <w:delText>2.3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Segurança Licença 3</w:delText>
            </w:r>
            <w:r w:rsidDel="00D05915">
              <w:rPr>
                <w:noProof/>
                <w:webHidden/>
              </w:rPr>
              <w:tab/>
              <w:delText>9</w:delText>
            </w:r>
          </w:del>
        </w:p>
        <w:p w14:paraId="1261A3BF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100" w:author="Leandro Cubas De Macedo" w:date="2015-10-22T17:20:00Z"/>
              <w:rFonts w:eastAsiaTheme="minorEastAsia"/>
              <w:noProof/>
              <w:lang w:eastAsia="pt-BR"/>
            </w:rPr>
          </w:pPr>
          <w:del w:id="101" w:author="Leandro Cubas De Macedo" w:date="2015-10-22T17:20:00Z">
            <w:r w:rsidRPr="00D05915" w:rsidDel="00D05915">
              <w:rPr>
                <w:rStyle w:val="Hyperlink"/>
                <w:noProof/>
              </w:rPr>
              <w:delText>2.4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Segurança Licença 4</w:delText>
            </w:r>
            <w:r w:rsidDel="00D05915">
              <w:rPr>
                <w:noProof/>
                <w:webHidden/>
              </w:rPr>
              <w:tab/>
              <w:delText>9</w:delText>
            </w:r>
          </w:del>
        </w:p>
        <w:p w14:paraId="46D398C6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102" w:author="Leandro Cubas De Macedo" w:date="2015-10-22T17:20:00Z"/>
              <w:rFonts w:eastAsiaTheme="minorEastAsia"/>
              <w:noProof/>
              <w:lang w:eastAsia="pt-BR"/>
            </w:rPr>
          </w:pPr>
          <w:del w:id="103" w:author="Leandro Cubas De Macedo" w:date="2015-10-22T17:20:00Z">
            <w:r w:rsidRPr="00D05915" w:rsidDel="00D05915">
              <w:rPr>
                <w:rStyle w:val="Hyperlink"/>
                <w:noProof/>
              </w:rPr>
              <w:delText>2.5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Segurança Licença 5</w:delText>
            </w:r>
            <w:r w:rsidDel="00D05915">
              <w:rPr>
                <w:noProof/>
                <w:webHidden/>
              </w:rPr>
              <w:tab/>
              <w:delText>9</w:delText>
            </w:r>
          </w:del>
        </w:p>
        <w:p w14:paraId="3E98BB39" w14:textId="77777777" w:rsidR="007F5D67" w:rsidDel="00D05915" w:rsidRDefault="007F5D67">
          <w:pPr>
            <w:pStyle w:val="TOC2"/>
            <w:tabs>
              <w:tab w:val="left" w:pos="660"/>
              <w:tab w:val="right" w:leader="dot" w:pos="8494"/>
            </w:tabs>
            <w:rPr>
              <w:del w:id="104" w:author="Leandro Cubas De Macedo" w:date="2015-10-22T17:20:00Z"/>
              <w:rFonts w:eastAsiaTheme="minorEastAsia"/>
              <w:noProof/>
              <w:lang w:eastAsia="pt-BR"/>
            </w:rPr>
          </w:pPr>
          <w:del w:id="105" w:author="Leandro Cubas De Macedo" w:date="2015-10-22T17:20:00Z">
            <w:r w:rsidRPr="00D05915" w:rsidDel="00D05915">
              <w:rPr>
                <w:rStyle w:val="Hyperlink"/>
                <w:noProof/>
              </w:rPr>
              <w:delText>3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Linha Segurança Computador</w:delText>
            </w:r>
            <w:r w:rsidDel="00D05915">
              <w:rPr>
                <w:noProof/>
                <w:webHidden/>
              </w:rPr>
              <w:tab/>
              <w:delText>11</w:delText>
            </w:r>
          </w:del>
        </w:p>
        <w:p w14:paraId="045344A4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106" w:author="Leandro Cubas De Macedo" w:date="2015-10-22T17:20:00Z"/>
              <w:rFonts w:eastAsiaTheme="minorEastAsia"/>
              <w:noProof/>
              <w:lang w:eastAsia="pt-BR"/>
            </w:rPr>
          </w:pPr>
          <w:del w:id="107" w:author="Leandro Cubas De Macedo" w:date="2015-10-22T17:20:00Z">
            <w:r w:rsidRPr="00D05915" w:rsidDel="00D05915">
              <w:rPr>
                <w:rStyle w:val="Hyperlink"/>
                <w:noProof/>
              </w:rPr>
              <w:delText>3.1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Segurança Computador</w:delText>
            </w:r>
            <w:r w:rsidDel="00D05915">
              <w:rPr>
                <w:noProof/>
                <w:webHidden/>
              </w:rPr>
              <w:tab/>
              <w:delText>11</w:delText>
            </w:r>
          </w:del>
        </w:p>
        <w:p w14:paraId="097CED45" w14:textId="77777777" w:rsidR="007F5D67" w:rsidDel="00D05915" w:rsidRDefault="007F5D67">
          <w:pPr>
            <w:pStyle w:val="TOC2"/>
            <w:tabs>
              <w:tab w:val="left" w:pos="660"/>
              <w:tab w:val="right" w:leader="dot" w:pos="8494"/>
            </w:tabs>
            <w:rPr>
              <w:del w:id="108" w:author="Leandro Cubas De Macedo" w:date="2015-10-22T17:20:00Z"/>
              <w:rFonts w:eastAsiaTheme="minorEastAsia"/>
              <w:noProof/>
              <w:lang w:eastAsia="pt-BR"/>
            </w:rPr>
          </w:pPr>
          <w:del w:id="109" w:author="Leandro Cubas De Macedo" w:date="2015-10-22T17:20:00Z">
            <w:r w:rsidRPr="00D05915" w:rsidDel="00D05915">
              <w:rPr>
                <w:rStyle w:val="Hyperlink"/>
                <w:noProof/>
              </w:rPr>
              <w:delText>4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Linha Backup</w:delText>
            </w:r>
            <w:r w:rsidDel="00D05915">
              <w:rPr>
                <w:noProof/>
                <w:webHidden/>
              </w:rPr>
              <w:tab/>
              <w:delText>14</w:delText>
            </w:r>
          </w:del>
        </w:p>
        <w:p w14:paraId="18A7318E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110" w:author="Leandro Cubas De Macedo" w:date="2015-10-22T17:20:00Z"/>
              <w:rFonts w:eastAsiaTheme="minorEastAsia"/>
              <w:noProof/>
              <w:lang w:eastAsia="pt-BR"/>
            </w:rPr>
          </w:pPr>
          <w:del w:id="111" w:author="Leandro Cubas De Macedo" w:date="2015-10-22T17:20:00Z">
            <w:r w:rsidRPr="00D05915" w:rsidDel="00D05915">
              <w:rPr>
                <w:rStyle w:val="Hyperlink"/>
                <w:noProof/>
              </w:rPr>
              <w:delText>4.1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Backup 5 GB</w:delText>
            </w:r>
            <w:r w:rsidDel="00D05915">
              <w:rPr>
                <w:noProof/>
                <w:webHidden/>
              </w:rPr>
              <w:tab/>
              <w:delText>14</w:delText>
            </w:r>
          </w:del>
        </w:p>
        <w:p w14:paraId="6124E4FB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112" w:author="Leandro Cubas De Macedo" w:date="2015-10-22T17:20:00Z"/>
              <w:rFonts w:eastAsiaTheme="minorEastAsia"/>
              <w:noProof/>
              <w:lang w:eastAsia="pt-BR"/>
            </w:rPr>
          </w:pPr>
          <w:del w:id="113" w:author="Leandro Cubas De Macedo" w:date="2015-10-22T17:20:00Z">
            <w:r w:rsidRPr="00D05915" w:rsidDel="00D05915">
              <w:rPr>
                <w:rStyle w:val="Hyperlink"/>
                <w:noProof/>
              </w:rPr>
              <w:delText>4.2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Backup 10 GB</w:delText>
            </w:r>
            <w:r w:rsidDel="00D05915">
              <w:rPr>
                <w:noProof/>
                <w:webHidden/>
              </w:rPr>
              <w:tab/>
              <w:delText>16</w:delText>
            </w:r>
          </w:del>
        </w:p>
        <w:p w14:paraId="5F716D90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114" w:author="Leandro Cubas De Macedo" w:date="2015-10-22T17:20:00Z"/>
              <w:rFonts w:eastAsiaTheme="minorEastAsia"/>
              <w:noProof/>
              <w:lang w:eastAsia="pt-BR"/>
            </w:rPr>
          </w:pPr>
          <w:del w:id="115" w:author="Leandro Cubas De Macedo" w:date="2015-10-22T17:20:00Z">
            <w:r w:rsidRPr="00D05915" w:rsidDel="00D05915">
              <w:rPr>
                <w:rStyle w:val="Hyperlink"/>
                <w:noProof/>
              </w:rPr>
              <w:delText>4.3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Backup 30 GB</w:delText>
            </w:r>
            <w:r w:rsidDel="00D05915">
              <w:rPr>
                <w:noProof/>
                <w:webHidden/>
              </w:rPr>
              <w:tab/>
              <w:delText>17</w:delText>
            </w:r>
          </w:del>
        </w:p>
        <w:p w14:paraId="1D851B3C" w14:textId="77777777" w:rsidR="007F5D67" w:rsidDel="00D05915" w:rsidRDefault="007F5D67">
          <w:pPr>
            <w:pStyle w:val="TOC3"/>
            <w:tabs>
              <w:tab w:val="left" w:pos="1100"/>
              <w:tab w:val="right" w:leader="dot" w:pos="8494"/>
            </w:tabs>
            <w:rPr>
              <w:del w:id="116" w:author="Leandro Cubas De Macedo" w:date="2015-10-22T17:20:00Z"/>
              <w:rFonts w:eastAsiaTheme="minorEastAsia"/>
              <w:noProof/>
              <w:lang w:eastAsia="pt-BR"/>
            </w:rPr>
          </w:pPr>
          <w:del w:id="117" w:author="Leandro Cubas De Macedo" w:date="2015-10-22T17:20:00Z">
            <w:r w:rsidRPr="00D05915" w:rsidDel="00D05915">
              <w:rPr>
                <w:rStyle w:val="Hyperlink"/>
                <w:noProof/>
              </w:rPr>
              <w:delText>4.4</w:delText>
            </w:r>
            <w:r w:rsidDel="00D05915">
              <w:rPr>
                <w:rFonts w:eastAsiaTheme="minorEastAsia"/>
                <w:noProof/>
                <w:lang w:eastAsia="pt-BR"/>
              </w:rPr>
              <w:tab/>
            </w:r>
            <w:r w:rsidRPr="00D05915" w:rsidDel="00D05915">
              <w:rPr>
                <w:rStyle w:val="Hyperlink"/>
                <w:noProof/>
              </w:rPr>
              <w:delText>TIM Protect Backup 100 GB</w:delText>
            </w:r>
            <w:r w:rsidDel="00D05915">
              <w:rPr>
                <w:noProof/>
                <w:webHidden/>
              </w:rPr>
              <w:tab/>
              <w:delText>19</w:delText>
            </w:r>
          </w:del>
        </w:p>
        <w:p w14:paraId="45EDB5D9" w14:textId="77777777" w:rsidR="0011022A" w:rsidRPr="005C444A" w:rsidRDefault="0011022A" w:rsidP="007C20A2">
          <w:pPr>
            <w:jc w:val="both"/>
          </w:pPr>
          <w:r w:rsidRPr="005C444A">
            <w:rPr>
              <w:b/>
              <w:bCs/>
            </w:rPr>
            <w:fldChar w:fldCharType="end"/>
          </w:r>
        </w:p>
      </w:sdtContent>
    </w:sdt>
    <w:p w14:paraId="4B662E5B" w14:textId="77777777" w:rsidR="0011022A" w:rsidRPr="005C444A" w:rsidRDefault="0011022A" w:rsidP="007C20A2">
      <w:pPr>
        <w:jc w:val="both"/>
      </w:pPr>
      <w:r w:rsidRPr="005C444A">
        <w:t xml:space="preserve"> </w:t>
      </w:r>
      <w:r w:rsidRPr="005C444A">
        <w:br w:type="page"/>
      </w:r>
    </w:p>
    <w:p w14:paraId="2A0D41CF" w14:textId="77777777" w:rsidR="0011022A" w:rsidRPr="005C444A" w:rsidRDefault="0011022A" w:rsidP="007C20A2">
      <w:pPr>
        <w:jc w:val="both"/>
      </w:pPr>
    </w:p>
    <w:p w14:paraId="59A2797D" w14:textId="77777777" w:rsidR="0011022A" w:rsidRPr="005C444A" w:rsidRDefault="000D537D" w:rsidP="00E13A4F">
      <w:pPr>
        <w:pStyle w:val="Heading1"/>
        <w:jc w:val="both"/>
        <w:rPr>
          <w:rFonts w:asciiTheme="minorHAnsi" w:hAnsiTheme="minorHAnsi"/>
        </w:rPr>
      </w:pPr>
      <w:bookmarkStart w:id="118" w:name="_Toc433297750"/>
      <w:r>
        <w:rPr>
          <w:rFonts w:asciiTheme="minorHAnsi" w:hAnsiTheme="minorHAnsi"/>
        </w:rPr>
        <w:t>Configur</w:t>
      </w:r>
      <w:r w:rsidR="00B05D17" w:rsidRPr="005C444A">
        <w:rPr>
          <w:rFonts w:asciiTheme="minorHAnsi" w:hAnsiTheme="minorHAnsi"/>
        </w:rPr>
        <w:t>ações gerais</w:t>
      </w:r>
      <w:bookmarkEnd w:id="118"/>
    </w:p>
    <w:p w14:paraId="491BA1B4" w14:textId="77777777" w:rsidR="0011022A" w:rsidRPr="005C444A" w:rsidRDefault="0011022A" w:rsidP="00E13A4F">
      <w:pPr>
        <w:jc w:val="both"/>
      </w:pPr>
    </w:p>
    <w:p w14:paraId="44174271" w14:textId="77777777" w:rsidR="006959A6" w:rsidRPr="006C051E" w:rsidRDefault="006959A6" w:rsidP="00E13A4F">
      <w:pPr>
        <w:jc w:val="both"/>
      </w:pPr>
      <w:r w:rsidRPr="005C444A">
        <w:t xml:space="preserve">As seguintes configurações são válidas </w:t>
      </w:r>
      <w:r w:rsidRPr="006C051E">
        <w:t>para todos os serviços e fluxos.</w:t>
      </w:r>
    </w:p>
    <w:p w14:paraId="4B5CD0E7" w14:textId="77777777" w:rsidR="006959A6" w:rsidRPr="006C051E" w:rsidRDefault="006959A6" w:rsidP="00E13A4F">
      <w:pPr>
        <w:jc w:val="both"/>
      </w:pPr>
    </w:p>
    <w:p w14:paraId="42C6FE51" w14:textId="77777777" w:rsidR="00C43526" w:rsidRPr="006C051E" w:rsidRDefault="00B1415A" w:rsidP="00E13A4F">
      <w:pPr>
        <w:jc w:val="both"/>
      </w:pPr>
      <w:proofErr w:type="spellStart"/>
      <w:r w:rsidRPr="006C051E">
        <w:t>Keywords</w:t>
      </w:r>
      <w:proofErr w:type="spellEnd"/>
      <w:r w:rsidRPr="006C051E">
        <w:t>:</w:t>
      </w:r>
    </w:p>
    <w:p w14:paraId="67173F71" w14:textId="77777777" w:rsidR="007D5D5C" w:rsidRPr="006C051E" w:rsidRDefault="00B1415A" w:rsidP="00E13A4F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r w:rsidRPr="006C051E">
        <w:rPr>
          <w:b/>
        </w:rPr>
        <w:t>KEYWORDS DE CONFIRMAÇÃO DE ASSINATURA (DUPLO OPT IN)</w:t>
      </w:r>
      <w:r w:rsidRPr="006C051E">
        <w:t xml:space="preserve">: </w:t>
      </w:r>
      <w:r w:rsidRPr="007B1565">
        <w:rPr>
          <w:color w:val="FF0000"/>
        </w:rPr>
        <w:t>“SIM”</w:t>
      </w:r>
      <w:r w:rsidR="0092084B" w:rsidRPr="006C051E">
        <w:t>, “CONFIRMA</w:t>
      </w:r>
      <w:proofErr w:type="gramStart"/>
      <w:r w:rsidR="0092084B" w:rsidRPr="006C051E">
        <w:t>”</w:t>
      </w:r>
      <w:proofErr w:type="gramEnd"/>
    </w:p>
    <w:p w14:paraId="01E9BFFA" w14:textId="77777777" w:rsidR="00B1415A" w:rsidRPr="007F5D67" w:rsidRDefault="00B1415A" w:rsidP="00E13A4F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r w:rsidRPr="006C051E">
        <w:rPr>
          <w:b/>
        </w:rPr>
        <w:t>KEYWORDS DE AJUDA</w:t>
      </w:r>
      <w:r w:rsidRPr="007F5D67">
        <w:t xml:space="preserve">: </w:t>
      </w:r>
      <w:r w:rsidRPr="007B1565">
        <w:rPr>
          <w:color w:val="FF0000"/>
        </w:rPr>
        <w:t xml:space="preserve">“AJUDA”, </w:t>
      </w:r>
      <w:r w:rsidR="005B533C" w:rsidRPr="007B1565">
        <w:rPr>
          <w:color w:val="FF0000"/>
        </w:rPr>
        <w:t>“DICA”,</w:t>
      </w:r>
      <w:r w:rsidR="006643AC" w:rsidRPr="007B1565">
        <w:rPr>
          <w:color w:val="FF0000"/>
        </w:rPr>
        <w:t xml:space="preserve"> “MAIS”,</w:t>
      </w:r>
      <w:r w:rsidR="005B533C" w:rsidRPr="007B1565">
        <w:rPr>
          <w:color w:val="FF0000"/>
        </w:rPr>
        <w:t xml:space="preserve"> “UP”, </w:t>
      </w:r>
      <w:r w:rsidR="006609A4" w:rsidRPr="007B1565">
        <w:rPr>
          <w:color w:val="FF0000"/>
        </w:rPr>
        <w:t xml:space="preserve">“DOWN”, </w:t>
      </w:r>
      <w:r w:rsidRPr="006C051E">
        <w:t>“</w:t>
      </w:r>
      <w:r w:rsidR="00DF0951" w:rsidRPr="006C051E">
        <w:t>SUPORTE</w:t>
      </w:r>
      <w:proofErr w:type="gramStart"/>
      <w:r w:rsidRPr="006C051E">
        <w:t>”</w:t>
      </w:r>
      <w:proofErr w:type="gramEnd"/>
    </w:p>
    <w:p w14:paraId="7F7678D6" w14:textId="77777777" w:rsidR="00B1415A" w:rsidRPr="007F5D67" w:rsidRDefault="00B1415A" w:rsidP="00E13A4F">
      <w:pPr>
        <w:jc w:val="both"/>
      </w:pPr>
    </w:p>
    <w:p w14:paraId="7F06B196" w14:textId="77777777" w:rsidR="00370E56" w:rsidRPr="006C051E" w:rsidRDefault="00370E56" w:rsidP="00E13A4F">
      <w:pPr>
        <w:jc w:val="both"/>
      </w:pPr>
      <w:r w:rsidRPr="006C051E">
        <w:t>Mensagens:</w:t>
      </w:r>
    </w:p>
    <w:p w14:paraId="3ED7C466" w14:textId="324657CD" w:rsidR="000D537D" w:rsidRPr="006C051E" w:rsidRDefault="000D537D" w:rsidP="00E13A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C051E">
        <w:rPr>
          <w:rFonts w:eastAsia="Times New Roman" w:cs="Arial"/>
          <w:b/>
          <w:lang w:eastAsia="pt-BR"/>
        </w:rPr>
        <w:t xml:space="preserve">Mensagem </w:t>
      </w:r>
      <w:proofErr w:type="gramStart"/>
      <w:r w:rsidRPr="006C051E">
        <w:rPr>
          <w:rFonts w:eastAsia="Times New Roman" w:cs="Arial"/>
          <w:b/>
          <w:lang w:eastAsia="pt-BR"/>
        </w:rPr>
        <w:t>1</w:t>
      </w:r>
      <w:proofErr w:type="gramEnd"/>
      <w:r w:rsidRPr="006C051E">
        <w:rPr>
          <w:rFonts w:eastAsia="Times New Roman" w:cs="Arial"/>
          <w:b/>
          <w:lang w:eastAsia="pt-BR"/>
        </w:rPr>
        <w:t xml:space="preserve"> referente à verificação de elegibilidade: </w:t>
      </w:r>
      <w:r w:rsidR="007E18C7" w:rsidRPr="006C051E">
        <w:rPr>
          <w:rFonts w:eastAsia="Times New Roman" w:cs="Arial"/>
          <w:b/>
          <w:lang w:eastAsia="pt-BR"/>
        </w:rPr>
        <w:t>“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Nao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 xml:space="preserve"> foi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possivel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 xml:space="preserve"> solicitar o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servico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>. Por favor tente mais tarde.”</w:t>
      </w:r>
    </w:p>
    <w:p w14:paraId="76964F19" w14:textId="3F25A93B" w:rsidR="007D5D5C" w:rsidRPr="006C051E" w:rsidRDefault="000D537D" w:rsidP="00E13A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C051E">
        <w:rPr>
          <w:rFonts w:eastAsia="Times New Roman" w:cs="Arial"/>
          <w:b/>
          <w:lang w:eastAsia="pt-BR"/>
        </w:rPr>
        <w:t xml:space="preserve">Mensagem </w:t>
      </w:r>
      <w:proofErr w:type="gramStart"/>
      <w:r w:rsidRPr="006C051E">
        <w:rPr>
          <w:rFonts w:eastAsia="Times New Roman" w:cs="Arial"/>
          <w:b/>
          <w:lang w:eastAsia="pt-BR"/>
        </w:rPr>
        <w:t>2</w:t>
      </w:r>
      <w:proofErr w:type="gramEnd"/>
      <w:r w:rsidRPr="006C051E">
        <w:rPr>
          <w:rFonts w:eastAsia="Times New Roman" w:cs="Arial"/>
          <w:b/>
          <w:lang w:eastAsia="pt-BR"/>
        </w:rPr>
        <w:t xml:space="preserve"> referente à verificação de elegibilidade</w:t>
      </w:r>
      <w:r w:rsidR="00370E56" w:rsidRPr="007F5D67">
        <w:rPr>
          <w:rFonts w:eastAsia="Times New Roman" w:cs="Arial"/>
          <w:lang w:eastAsia="pt-BR"/>
        </w:rPr>
        <w:t>: “</w:t>
      </w:r>
      <w:r w:rsidR="007E18C7" w:rsidRPr="007B1565">
        <w:rPr>
          <w:rFonts w:eastAsia="Times New Roman" w:cs="Arial"/>
          <w:color w:val="FF0000"/>
          <w:lang w:eastAsia="pt-BR"/>
        </w:rPr>
        <w:t xml:space="preserve">Seu TIM esta bloqueado para este tipo de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servico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 xml:space="preserve">. Para solicitar o desbloqueio, ligue *144 e ative novamente o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servico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>.</w:t>
      </w:r>
      <w:r w:rsidR="00370E56" w:rsidRPr="006C051E">
        <w:rPr>
          <w:rFonts w:eastAsia="Times New Roman" w:cs="Arial"/>
          <w:lang w:eastAsia="pt-BR"/>
        </w:rPr>
        <w:t>”</w:t>
      </w:r>
    </w:p>
    <w:p w14:paraId="7F656E4F" w14:textId="2EC73008" w:rsidR="00370E56" w:rsidRPr="006C051E" w:rsidRDefault="000D537D" w:rsidP="00E13A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C051E">
        <w:rPr>
          <w:rFonts w:eastAsia="Times New Roman" w:cs="Arial"/>
          <w:b/>
          <w:lang w:eastAsia="pt-BR"/>
        </w:rPr>
        <w:t xml:space="preserve">Mensagem </w:t>
      </w:r>
      <w:proofErr w:type="gramStart"/>
      <w:r w:rsidRPr="006C051E">
        <w:rPr>
          <w:rFonts w:eastAsia="Times New Roman" w:cs="Arial"/>
          <w:b/>
          <w:lang w:eastAsia="pt-BR"/>
        </w:rPr>
        <w:t>3</w:t>
      </w:r>
      <w:proofErr w:type="gramEnd"/>
      <w:r w:rsidRPr="006C051E">
        <w:rPr>
          <w:rFonts w:eastAsia="Times New Roman" w:cs="Arial"/>
          <w:b/>
          <w:lang w:eastAsia="pt-BR"/>
        </w:rPr>
        <w:t xml:space="preserve"> referente à verificação de elegibilidade</w:t>
      </w:r>
      <w:r w:rsidR="00370E56" w:rsidRPr="007F5D67">
        <w:rPr>
          <w:rFonts w:eastAsia="Times New Roman" w:cs="Arial"/>
          <w:lang w:eastAsia="pt-BR"/>
        </w:rPr>
        <w:t xml:space="preserve">: </w:t>
      </w:r>
      <w:r w:rsidR="00370E56" w:rsidRPr="007F5D67">
        <w:rPr>
          <w:bCs/>
        </w:rPr>
        <w:t>“</w:t>
      </w:r>
      <w:r w:rsidR="007E18C7" w:rsidRPr="007B1565">
        <w:rPr>
          <w:rFonts w:eastAsia="Times New Roman" w:cs="Arial"/>
          <w:color w:val="FF0000"/>
          <w:lang w:eastAsia="pt-BR"/>
        </w:rPr>
        <w:t xml:space="preserve">Seu celular esta bloqueado para este tipo de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servico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>. Para solicitar o desbloqueio, consulte o administrador de contrato.”</w:t>
      </w:r>
    </w:p>
    <w:p w14:paraId="7145D331" w14:textId="227E79A6" w:rsidR="00370E56" w:rsidRPr="006C051E" w:rsidRDefault="000D537D" w:rsidP="00E13A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C051E">
        <w:rPr>
          <w:rFonts w:eastAsia="Times New Roman" w:cs="Arial"/>
          <w:b/>
          <w:lang w:eastAsia="pt-BR"/>
        </w:rPr>
        <w:t xml:space="preserve">Mensagem </w:t>
      </w:r>
      <w:proofErr w:type="gramStart"/>
      <w:r w:rsidRPr="006C051E">
        <w:rPr>
          <w:rFonts w:eastAsia="Times New Roman" w:cs="Arial"/>
          <w:b/>
          <w:lang w:eastAsia="pt-BR"/>
        </w:rPr>
        <w:t>4</w:t>
      </w:r>
      <w:proofErr w:type="gramEnd"/>
      <w:r w:rsidRPr="006C051E">
        <w:rPr>
          <w:rFonts w:eastAsia="Times New Roman" w:cs="Arial"/>
          <w:b/>
          <w:lang w:eastAsia="pt-BR"/>
        </w:rPr>
        <w:t xml:space="preserve"> referente à verificação de elegibilidade</w:t>
      </w:r>
      <w:r w:rsidR="00370E56" w:rsidRPr="006C051E">
        <w:rPr>
          <w:rFonts w:eastAsia="Times New Roman" w:cs="Arial"/>
          <w:lang w:eastAsia="pt-BR"/>
        </w:rPr>
        <w:t xml:space="preserve">: </w:t>
      </w:r>
      <w:r w:rsidR="00370E56" w:rsidRPr="007F5D67">
        <w:rPr>
          <w:bCs/>
        </w:rPr>
        <w:t>“</w:t>
      </w:r>
      <w:r w:rsidR="007E18C7" w:rsidRPr="007B1565">
        <w:rPr>
          <w:rFonts w:eastAsia="Times New Roman" w:cs="Arial"/>
          <w:color w:val="FF0000"/>
          <w:lang w:eastAsia="pt-BR"/>
        </w:rPr>
        <w:t xml:space="preserve">Seu TIM esta bloqueado para este tipo de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servico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 xml:space="preserve">. Para solicitar o desbloqueio, ligue *144 e ative novamente o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servico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>.”</w:t>
      </w:r>
    </w:p>
    <w:p w14:paraId="1EC400CE" w14:textId="690D9870" w:rsidR="00370E56" w:rsidRPr="006C051E" w:rsidRDefault="000D537D" w:rsidP="00E13A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C051E">
        <w:rPr>
          <w:rFonts w:eastAsia="Times New Roman" w:cs="Arial"/>
          <w:b/>
          <w:lang w:eastAsia="pt-BR"/>
        </w:rPr>
        <w:t xml:space="preserve">Mensagem </w:t>
      </w:r>
      <w:proofErr w:type="gramStart"/>
      <w:r w:rsidRPr="006C051E">
        <w:rPr>
          <w:rFonts w:eastAsia="Times New Roman" w:cs="Arial"/>
          <w:b/>
          <w:lang w:eastAsia="pt-BR"/>
        </w:rPr>
        <w:t>5</w:t>
      </w:r>
      <w:proofErr w:type="gramEnd"/>
      <w:r w:rsidRPr="006C051E">
        <w:rPr>
          <w:rFonts w:eastAsia="Times New Roman" w:cs="Arial"/>
          <w:b/>
          <w:lang w:eastAsia="pt-BR"/>
        </w:rPr>
        <w:t xml:space="preserve"> referente à verificação de elegibilidade</w:t>
      </w:r>
      <w:r w:rsidR="00370E56" w:rsidRPr="006C051E">
        <w:rPr>
          <w:rFonts w:eastAsia="Times New Roman" w:cs="Arial"/>
          <w:lang w:eastAsia="pt-BR"/>
        </w:rPr>
        <w:t>: “</w:t>
      </w:r>
      <w:r w:rsidR="007E18C7" w:rsidRPr="007B1565">
        <w:rPr>
          <w:rFonts w:eastAsia="Times New Roman" w:cs="Arial"/>
          <w:color w:val="FF0000"/>
          <w:lang w:eastAsia="pt-BR"/>
        </w:rPr>
        <w:t xml:space="preserve">Seu TIM esta bloqueado para este tipo de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servico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 xml:space="preserve">. Para solicitar o desbloqueio, ligue *144 e ative novamente o </w:t>
      </w:r>
      <w:proofErr w:type="spellStart"/>
      <w:r w:rsidR="007E18C7" w:rsidRPr="007B1565">
        <w:rPr>
          <w:rFonts w:eastAsia="Times New Roman" w:cs="Arial"/>
          <w:color w:val="FF0000"/>
          <w:lang w:eastAsia="pt-BR"/>
        </w:rPr>
        <w:t>servico</w:t>
      </w:r>
      <w:proofErr w:type="spellEnd"/>
      <w:r w:rsidR="007E18C7" w:rsidRPr="007B1565">
        <w:rPr>
          <w:rFonts w:eastAsia="Times New Roman" w:cs="Arial"/>
          <w:color w:val="FF0000"/>
          <w:lang w:eastAsia="pt-BR"/>
        </w:rPr>
        <w:t>.”</w:t>
      </w:r>
    </w:p>
    <w:p w14:paraId="605F9801" w14:textId="77777777" w:rsidR="00370E56" w:rsidRPr="005C444A" w:rsidRDefault="00370E56" w:rsidP="00E13A4F">
      <w:pPr>
        <w:jc w:val="both"/>
      </w:pPr>
    </w:p>
    <w:p w14:paraId="4E574EE8" w14:textId="77777777" w:rsidR="00375CC2" w:rsidRPr="005C444A" w:rsidRDefault="006959A6" w:rsidP="00E13A4F">
      <w:pPr>
        <w:jc w:val="both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5C444A">
        <w:t xml:space="preserve">As próximas seções descrevem as configurações válidas para cada Short </w:t>
      </w:r>
      <w:proofErr w:type="spellStart"/>
      <w:r w:rsidRPr="005C444A">
        <w:t>number</w:t>
      </w:r>
      <w:proofErr w:type="spellEnd"/>
      <w:r w:rsidRPr="005C444A">
        <w:t xml:space="preserve"> ou serviço.</w:t>
      </w:r>
      <w:proofErr w:type="gramStart"/>
      <w:r w:rsidR="00375CC2" w:rsidRPr="005C444A">
        <w:br w:type="page"/>
      </w:r>
      <w:proofErr w:type="gramEnd"/>
    </w:p>
    <w:p w14:paraId="067AED61" w14:textId="77777777" w:rsidR="00370E56" w:rsidRDefault="00370E56" w:rsidP="00E13A4F">
      <w:pPr>
        <w:pStyle w:val="Heading1"/>
        <w:jc w:val="both"/>
        <w:rPr>
          <w:ins w:id="119" w:author="Leandro Cubas De Macedo" w:date="2015-10-22T11:32:00Z"/>
          <w:rFonts w:asciiTheme="minorHAnsi" w:hAnsiTheme="minorHAnsi"/>
        </w:rPr>
      </w:pPr>
      <w:bookmarkStart w:id="120" w:name="_Toc433297751"/>
      <w:r w:rsidRPr="005C444A">
        <w:rPr>
          <w:rFonts w:asciiTheme="minorHAnsi" w:hAnsiTheme="minorHAnsi"/>
        </w:rPr>
        <w:lastRenderedPageBreak/>
        <w:t>TIM Protect</w:t>
      </w:r>
      <w:bookmarkEnd w:id="120"/>
    </w:p>
    <w:p w14:paraId="73E5B1BF" w14:textId="77777777" w:rsidR="00490E4E" w:rsidRDefault="00490E4E">
      <w:pPr>
        <w:rPr>
          <w:ins w:id="121" w:author="Leandro Cubas De Macedo" w:date="2015-10-22T11:32:00Z"/>
        </w:rPr>
        <w:pPrChange w:id="122" w:author="Leandro Cubas De Macedo" w:date="2015-10-22T11:32:00Z">
          <w:pPr>
            <w:pStyle w:val="Heading1"/>
            <w:jc w:val="both"/>
          </w:pPr>
        </w:pPrChange>
      </w:pPr>
    </w:p>
    <w:p w14:paraId="4DE0E612" w14:textId="09ED90EA" w:rsidR="00490E4E" w:rsidRDefault="00490E4E">
      <w:pPr>
        <w:pStyle w:val="Heading2"/>
        <w:numPr>
          <w:ilvl w:val="0"/>
          <w:numId w:val="12"/>
        </w:numPr>
        <w:jc w:val="both"/>
        <w:rPr>
          <w:ins w:id="123" w:author="Leandro Cubas De Macedo" w:date="2015-10-22T11:36:00Z"/>
          <w:rFonts w:asciiTheme="minorHAnsi" w:hAnsiTheme="minorHAnsi"/>
        </w:rPr>
        <w:pPrChange w:id="124" w:author="Leandro Cubas De Macedo" w:date="2015-10-22T11:32:00Z">
          <w:pPr>
            <w:pStyle w:val="Heading1"/>
            <w:jc w:val="both"/>
          </w:pPr>
        </w:pPrChange>
      </w:pPr>
      <w:bookmarkStart w:id="125" w:name="_Toc433297752"/>
      <w:ins w:id="126" w:author="Leandro Cubas De Macedo" w:date="2015-10-22T11:32:00Z">
        <w:r w:rsidRPr="00490E4E">
          <w:rPr>
            <w:rFonts w:asciiTheme="minorHAnsi" w:hAnsiTheme="minorHAnsi"/>
            <w:rPrChange w:id="127" w:author="Leandro Cubas De Macedo" w:date="2015-10-22T11:32:00Z">
              <w:rPr/>
            </w:rPrChange>
          </w:rPr>
          <w:t>LA</w:t>
        </w:r>
        <w:r>
          <w:rPr>
            <w:rFonts w:asciiTheme="minorHAnsi" w:hAnsiTheme="minorHAnsi"/>
          </w:rPr>
          <w:t xml:space="preserve"> e Produtos</w:t>
        </w:r>
      </w:ins>
      <w:bookmarkEnd w:id="125"/>
    </w:p>
    <w:p w14:paraId="17A78C6B" w14:textId="77777777" w:rsidR="00490E4E" w:rsidRPr="00490E4E" w:rsidRDefault="00490E4E">
      <w:pPr>
        <w:rPr>
          <w:ins w:id="128" w:author="Leandro Cubas De Macedo" w:date="2015-10-22T11:32:00Z"/>
        </w:rPr>
        <w:pPrChange w:id="129" w:author="Leandro Cubas De Macedo" w:date="2015-10-22T11:36:00Z">
          <w:pPr>
            <w:pStyle w:val="Heading1"/>
            <w:jc w:val="both"/>
          </w:pPr>
        </w:pPrChange>
      </w:pPr>
    </w:p>
    <w:p w14:paraId="07D4CDF3" w14:textId="1E954A5B" w:rsidR="00490E4E" w:rsidRPr="00490E4E" w:rsidRDefault="00490E4E">
      <w:pPr>
        <w:ind w:left="360"/>
        <w:rPr>
          <w:ins w:id="130" w:author="Leandro Cubas De Macedo" w:date="2015-10-22T11:33:00Z"/>
          <w:sz w:val="26"/>
          <w:szCs w:val="26"/>
          <w:rPrChange w:id="131" w:author="Leandro Cubas De Macedo" w:date="2015-10-22T11:36:00Z">
            <w:rPr>
              <w:ins w:id="132" w:author="Leandro Cubas De Macedo" w:date="2015-10-22T11:33:00Z"/>
            </w:rPr>
          </w:rPrChange>
        </w:rPr>
        <w:pPrChange w:id="133" w:author="Leandro Cubas De Macedo" w:date="2015-10-22T11:32:00Z">
          <w:pPr>
            <w:pStyle w:val="Heading1"/>
            <w:jc w:val="both"/>
          </w:pPr>
        </w:pPrChange>
      </w:pPr>
      <w:ins w:id="134" w:author="Leandro Cubas De Macedo" w:date="2015-10-22T11:32:00Z">
        <w:r w:rsidRPr="00490E4E">
          <w:rPr>
            <w:rFonts w:eastAsiaTheme="majorEastAsia" w:cstheme="majorBidi"/>
            <w:color w:val="2E74B5" w:themeColor="accent1" w:themeShade="BF"/>
            <w:sz w:val="26"/>
            <w:szCs w:val="26"/>
            <w:rPrChange w:id="135" w:author="Leandro Cubas De Macedo" w:date="2015-10-22T11:36:00Z">
              <w:rPr/>
            </w:rPrChange>
          </w:rPr>
          <w:t xml:space="preserve">LA 5511 – Produtos associados a este Short </w:t>
        </w:r>
        <w:proofErr w:type="spellStart"/>
        <w:r w:rsidRPr="00490E4E">
          <w:rPr>
            <w:rFonts w:eastAsiaTheme="majorEastAsia" w:cstheme="majorBidi"/>
            <w:color w:val="2E74B5" w:themeColor="accent1" w:themeShade="BF"/>
            <w:sz w:val="26"/>
            <w:szCs w:val="26"/>
            <w:rPrChange w:id="136" w:author="Leandro Cubas De Macedo" w:date="2015-10-22T11:36:00Z">
              <w:rPr/>
            </w:rPrChange>
          </w:rPr>
          <w:t>Number</w:t>
        </w:r>
      </w:ins>
      <w:proofErr w:type="spellEnd"/>
    </w:p>
    <w:p w14:paraId="60524904" w14:textId="0493AB2B" w:rsidR="00490E4E" w:rsidRPr="00490E4E" w:rsidRDefault="00490E4E">
      <w:pPr>
        <w:pStyle w:val="ListParagraph"/>
        <w:numPr>
          <w:ilvl w:val="0"/>
          <w:numId w:val="19"/>
        </w:numPr>
        <w:pPrChange w:id="137" w:author="Leandro Cubas De Macedo" w:date="2015-10-22T11:52:00Z">
          <w:pPr>
            <w:pStyle w:val="Heading1"/>
            <w:jc w:val="both"/>
          </w:pPr>
        </w:pPrChange>
      </w:pPr>
      <w:ins w:id="138" w:author="Leandro Cubas De Macedo" w:date="2015-10-22T11:33:00Z">
        <w:r w:rsidRPr="008F16D1">
          <w:t>11241</w:t>
        </w:r>
        <w:r>
          <w:t xml:space="preserve">, </w:t>
        </w:r>
        <w:r w:rsidRPr="008F16D1">
          <w:t>11263, 11475</w:t>
        </w:r>
      </w:ins>
      <w:ins w:id="139" w:author="Leandro Cubas De Macedo" w:date="2015-10-22T11:34:00Z">
        <w:r w:rsidRPr="008F16D1">
          <w:t xml:space="preserve">, </w:t>
        </w:r>
      </w:ins>
      <w:ins w:id="140" w:author="Leandro Cubas De Macedo" w:date="2015-10-22T11:35:00Z">
        <w:r w:rsidRPr="008F16D1">
          <w:t>11476, 11477, 11472, 11470</w:t>
        </w:r>
      </w:ins>
    </w:p>
    <w:p w14:paraId="34F16693" w14:textId="77777777" w:rsidR="00370E56" w:rsidRDefault="00370E56">
      <w:pPr>
        <w:spacing w:after="0"/>
        <w:jc w:val="both"/>
        <w:rPr>
          <w:ins w:id="141" w:author="Leandro Cubas De Macedo" w:date="2015-10-22T11:36:00Z"/>
        </w:rPr>
        <w:pPrChange w:id="142" w:author="Leandro Cubas De Macedo" w:date="2015-10-22T11:36:00Z">
          <w:pPr>
            <w:jc w:val="both"/>
          </w:pPr>
        </w:pPrChange>
      </w:pPr>
    </w:p>
    <w:p w14:paraId="1A9FC02B" w14:textId="0FD587F4" w:rsidR="00490E4E" w:rsidRPr="006B4265" w:rsidRDefault="00490E4E">
      <w:pPr>
        <w:spacing w:after="0"/>
        <w:ind w:left="360"/>
        <w:rPr>
          <w:ins w:id="143" w:author="Leandro Cubas De Macedo" w:date="2015-10-22T11:36:00Z"/>
          <w:rFonts w:eastAsiaTheme="majorEastAsia" w:cstheme="majorBidi"/>
          <w:color w:val="2E74B5" w:themeColor="accent1" w:themeShade="BF"/>
          <w:sz w:val="26"/>
          <w:szCs w:val="26"/>
        </w:rPr>
        <w:pPrChange w:id="144" w:author="Leandro Cubas De Macedo" w:date="2015-10-22T11:36:00Z">
          <w:pPr>
            <w:ind w:left="360"/>
          </w:pPr>
        </w:pPrChange>
      </w:pPr>
      <w:ins w:id="145" w:author="Leandro Cubas De Macedo" w:date="2015-10-22T11:36:00Z">
        <w:r>
          <w:rPr>
            <w:rFonts w:eastAsiaTheme="majorEastAsia" w:cstheme="majorBidi"/>
            <w:color w:val="2E74B5" w:themeColor="accent1" w:themeShade="BF"/>
            <w:sz w:val="26"/>
            <w:szCs w:val="26"/>
          </w:rPr>
          <w:t>LA 551</w:t>
        </w:r>
      </w:ins>
      <w:ins w:id="146" w:author="Leandro Cubas De Macedo" w:date="2015-10-22T11:37:00Z">
        <w:r>
          <w:rPr>
            <w:rFonts w:eastAsiaTheme="majorEastAsia" w:cstheme="majorBidi"/>
            <w:color w:val="2E74B5" w:themeColor="accent1" w:themeShade="BF"/>
            <w:sz w:val="26"/>
            <w:szCs w:val="26"/>
          </w:rPr>
          <w:t>2</w:t>
        </w:r>
      </w:ins>
      <w:ins w:id="147" w:author="Leandro Cubas De Macedo" w:date="2015-10-22T11:36:00Z">
        <w:r w:rsidRPr="006B4265">
          <w:rPr>
            <w:rFonts w:eastAsiaTheme="majorEastAsia" w:cstheme="majorBidi"/>
            <w:color w:val="2E74B5" w:themeColor="accent1" w:themeShade="BF"/>
            <w:sz w:val="26"/>
            <w:szCs w:val="26"/>
          </w:rPr>
          <w:t xml:space="preserve"> – Produtos associados a este Short </w:t>
        </w:r>
        <w:proofErr w:type="spellStart"/>
        <w:r w:rsidRPr="006B4265">
          <w:rPr>
            <w:rFonts w:eastAsiaTheme="majorEastAsia" w:cstheme="majorBidi"/>
            <w:color w:val="2E74B5" w:themeColor="accent1" w:themeShade="BF"/>
            <w:sz w:val="26"/>
            <w:szCs w:val="26"/>
          </w:rPr>
          <w:t>Number</w:t>
        </w:r>
        <w:proofErr w:type="spellEnd"/>
      </w:ins>
    </w:p>
    <w:p w14:paraId="4E1BC6A0" w14:textId="3B1D8584" w:rsidR="00490E4E" w:rsidRDefault="00E04A60">
      <w:pPr>
        <w:pStyle w:val="ListParagraph"/>
        <w:numPr>
          <w:ilvl w:val="0"/>
          <w:numId w:val="19"/>
        </w:numPr>
        <w:rPr>
          <w:ins w:id="148" w:author="Leandro Cubas De Macedo" w:date="2015-10-22T11:52:00Z"/>
        </w:rPr>
        <w:pPrChange w:id="149" w:author="Leandro Cubas De Macedo" w:date="2015-10-22T11:52:00Z">
          <w:pPr>
            <w:jc w:val="both"/>
          </w:pPr>
        </w:pPrChange>
      </w:pPr>
      <w:ins w:id="150" w:author="Leandro Cubas De Macedo" w:date="2015-10-22T11:44:00Z">
        <w:r w:rsidRPr="008F16D1">
          <w:t>11470, 11263, 11475, 11476, 11477, 11472, 11479, 11480, 11481, 11482</w:t>
        </w:r>
      </w:ins>
    </w:p>
    <w:p w14:paraId="11052445" w14:textId="77777777" w:rsidR="00E04A60" w:rsidRDefault="00E04A60">
      <w:pPr>
        <w:pStyle w:val="ListParagraph"/>
        <w:ind w:left="1080"/>
        <w:jc w:val="both"/>
        <w:rPr>
          <w:ins w:id="151" w:author="Leandro Cubas De Macedo" w:date="2015-10-22T11:47:00Z"/>
          <w:b/>
        </w:rPr>
        <w:pPrChange w:id="152" w:author="Leandro Cubas De Macedo" w:date="2015-10-22T11:52:00Z">
          <w:pPr>
            <w:jc w:val="both"/>
          </w:pPr>
        </w:pPrChange>
      </w:pPr>
    </w:p>
    <w:p w14:paraId="61EB7AD5" w14:textId="675621F9" w:rsidR="00E04A60" w:rsidRPr="006B4265" w:rsidRDefault="00E04A60" w:rsidP="00E04A60">
      <w:pPr>
        <w:spacing w:after="0"/>
        <w:ind w:left="360"/>
        <w:rPr>
          <w:ins w:id="153" w:author="Leandro Cubas De Macedo" w:date="2015-10-22T11:47:00Z"/>
          <w:rFonts w:eastAsiaTheme="majorEastAsia" w:cstheme="majorBidi"/>
          <w:color w:val="2E74B5" w:themeColor="accent1" w:themeShade="BF"/>
          <w:sz w:val="26"/>
          <w:szCs w:val="26"/>
        </w:rPr>
      </w:pPr>
      <w:ins w:id="154" w:author="Leandro Cubas De Macedo" w:date="2015-10-22T11:47:00Z">
        <w:r>
          <w:rPr>
            <w:rFonts w:eastAsiaTheme="majorEastAsia" w:cstheme="majorBidi"/>
            <w:color w:val="2E74B5" w:themeColor="accent1" w:themeShade="BF"/>
            <w:sz w:val="26"/>
            <w:szCs w:val="26"/>
          </w:rPr>
          <w:t xml:space="preserve">LA </w:t>
        </w:r>
      </w:ins>
      <w:ins w:id="155" w:author="Leandro Cubas De Macedo" w:date="2015-10-22T11:49:00Z">
        <w:r w:rsidRPr="00E04A60">
          <w:rPr>
            <w:rFonts w:eastAsiaTheme="majorEastAsia" w:cstheme="majorBidi"/>
            <w:color w:val="2E74B5" w:themeColor="accent1" w:themeShade="BF"/>
            <w:sz w:val="26"/>
            <w:szCs w:val="26"/>
            <w:rPrChange w:id="156" w:author="Leandro Cubas De Macedo" w:date="2015-10-22T11:49:00Z">
              <w:rPr/>
            </w:rPrChange>
          </w:rPr>
          <w:t>5515</w:t>
        </w:r>
      </w:ins>
      <w:ins w:id="157" w:author="Leandro Cubas De Macedo" w:date="2015-10-22T11:47:00Z">
        <w:r w:rsidRPr="006B4265">
          <w:rPr>
            <w:rFonts w:eastAsiaTheme="majorEastAsia" w:cstheme="majorBidi"/>
            <w:color w:val="2E74B5" w:themeColor="accent1" w:themeShade="BF"/>
            <w:sz w:val="26"/>
            <w:szCs w:val="26"/>
          </w:rPr>
          <w:t xml:space="preserve">– Produtos associados a este Short </w:t>
        </w:r>
        <w:proofErr w:type="spellStart"/>
        <w:r w:rsidRPr="006B4265">
          <w:rPr>
            <w:rFonts w:eastAsiaTheme="majorEastAsia" w:cstheme="majorBidi"/>
            <w:color w:val="2E74B5" w:themeColor="accent1" w:themeShade="BF"/>
            <w:sz w:val="26"/>
            <w:szCs w:val="26"/>
          </w:rPr>
          <w:t>Number</w:t>
        </w:r>
        <w:proofErr w:type="spellEnd"/>
      </w:ins>
    </w:p>
    <w:p w14:paraId="2D319345" w14:textId="469D39C8" w:rsidR="00E04A60" w:rsidRPr="008F16D1" w:rsidRDefault="00E04A60">
      <w:pPr>
        <w:pStyle w:val="ListParagraph"/>
        <w:numPr>
          <w:ilvl w:val="0"/>
          <w:numId w:val="19"/>
        </w:numPr>
        <w:rPr>
          <w:ins w:id="158" w:author="Leandro Cubas De Macedo" w:date="2015-10-22T11:52:00Z"/>
        </w:rPr>
        <w:pPrChange w:id="159" w:author="Leandro Cubas De Macedo" w:date="2015-10-22T11:52:00Z">
          <w:pPr>
            <w:jc w:val="both"/>
          </w:pPr>
        </w:pPrChange>
      </w:pPr>
      <w:ins w:id="160" w:author="Leandro Cubas De Macedo" w:date="2015-10-22T11:51:00Z">
        <w:r w:rsidRPr="008F16D1">
          <w:t>11472, 11263, 11475, 11476, 11477, 11470</w:t>
        </w:r>
      </w:ins>
    </w:p>
    <w:p w14:paraId="0D4D18A0" w14:textId="77777777" w:rsidR="00E04A60" w:rsidRDefault="00E04A60">
      <w:pPr>
        <w:pStyle w:val="ListParagraph"/>
        <w:ind w:left="1080"/>
        <w:jc w:val="both"/>
        <w:rPr>
          <w:ins w:id="161" w:author="Leandro Cubas De Macedo" w:date="2015-10-22T11:51:00Z"/>
          <w:b/>
        </w:rPr>
        <w:pPrChange w:id="162" w:author="Leandro Cubas De Macedo" w:date="2015-10-22T11:52:00Z">
          <w:pPr>
            <w:jc w:val="both"/>
          </w:pPr>
        </w:pPrChange>
      </w:pPr>
    </w:p>
    <w:p w14:paraId="41B8D964" w14:textId="17F00BE0" w:rsidR="00E04A60" w:rsidRPr="006B4265" w:rsidRDefault="00E04A60" w:rsidP="00E04A60">
      <w:pPr>
        <w:spacing w:after="0"/>
        <w:ind w:left="360"/>
        <w:rPr>
          <w:ins w:id="163" w:author="Leandro Cubas De Macedo" w:date="2015-10-22T11:51:00Z"/>
          <w:rFonts w:eastAsiaTheme="majorEastAsia" w:cstheme="majorBidi"/>
          <w:color w:val="2E74B5" w:themeColor="accent1" w:themeShade="BF"/>
          <w:sz w:val="26"/>
          <w:szCs w:val="26"/>
        </w:rPr>
      </w:pPr>
      <w:ins w:id="164" w:author="Leandro Cubas De Macedo" w:date="2015-10-22T11:51:00Z">
        <w:r>
          <w:rPr>
            <w:rFonts w:eastAsiaTheme="majorEastAsia" w:cstheme="majorBidi"/>
            <w:color w:val="2E74B5" w:themeColor="accent1" w:themeShade="BF"/>
            <w:sz w:val="26"/>
            <w:szCs w:val="26"/>
          </w:rPr>
          <w:t xml:space="preserve">LA </w:t>
        </w:r>
        <w:r w:rsidRPr="006B4265">
          <w:rPr>
            <w:rFonts w:eastAsiaTheme="majorEastAsia" w:cstheme="majorBidi"/>
            <w:color w:val="2E74B5" w:themeColor="accent1" w:themeShade="BF"/>
            <w:sz w:val="26"/>
            <w:szCs w:val="26"/>
          </w:rPr>
          <w:t>55</w:t>
        </w:r>
      </w:ins>
      <w:ins w:id="165" w:author="Leandro Cubas De Macedo" w:date="2015-10-22T11:54:00Z">
        <w:r w:rsidR="008F16D1">
          <w:rPr>
            <w:rFonts w:eastAsiaTheme="majorEastAsia" w:cstheme="majorBidi"/>
            <w:color w:val="2E74B5" w:themeColor="accent1" w:themeShade="BF"/>
            <w:sz w:val="26"/>
            <w:szCs w:val="26"/>
          </w:rPr>
          <w:t>03</w:t>
        </w:r>
      </w:ins>
      <w:ins w:id="166" w:author="Leandro Cubas De Macedo" w:date="2015-10-22T11:51:00Z">
        <w:r w:rsidRPr="006B4265">
          <w:rPr>
            <w:rFonts w:eastAsiaTheme="majorEastAsia" w:cstheme="majorBidi"/>
            <w:color w:val="2E74B5" w:themeColor="accent1" w:themeShade="BF"/>
            <w:sz w:val="26"/>
            <w:szCs w:val="26"/>
          </w:rPr>
          <w:t xml:space="preserve">– Produtos associados a este Short </w:t>
        </w:r>
        <w:proofErr w:type="spellStart"/>
        <w:r w:rsidRPr="006B4265">
          <w:rPr>
            <w:rFonts w:eastAsiaTheme="majorEastAsia" w:cstheme="majorBidi"/>
            <w:color w:val="2E74B5" w:themeColor="accent1" w:themeShade="BF"/>
            <w:sz w:val="26"/>
            <w:szCs w:val="26"/>
          </w:rPr>
          <w:t>Number</w:t>
        </w:r>
        <w:proofErr w:type="spellEnd"/>
      </w:ins>
    </w:p>
    <w:p w14:paraId="6B78A6F8" w14:textId="77777777" w:rsidR="00E04A60" w:rsidRPr="006B4265" w:rsidRDefault="00E04A60">
      <w:pPr>
        <w:pStyle w:val="ListParagraph"/>
        <w:numPr>
          <w:ilvl w:val="0"/>
          <w:numId w:val="19"/>
        </w:numPr>
        <w:rPr>
          <w:ins w:id="167" w:author="Leandro Cubas De Macedo" w:date="2015-10-22T11:51:00Z"/>
        </w:rPr>
        <w:pPrChange w:id="168" w:author="Leandro Cubas De Macedo" w:date="2015-10-22T11:53:00Z">
          <w:pPr>
            <w:pStyle w:val="ListParagraph"/>
            <w:numPr>
              <w:numId w:val="18"/>
            </w:numPr>
            <w:ind w:left="1080" w:hanging="360"/>
            <w:jc w:val="both"/>
          </w:pPr>
        </w:pPrChange>
      </w:pPr>
      <w:ins w:id="169" w:author="Leandro Cubas De Macedo" w:date="2015-10-22T11:51:00Z">
        <w:r w:rsidRPr="00E04A60">
          <w:t>11472, 11263, 11475, 11476, 11477, 11470</w:t>
        </w:r>
      </w:ins>
    </w:p>
    <w:p w14:paraId="74AA3B7B" w14:textId="07BD5589" w:rsidR="00E04A60" w:rsidRPr="00E04A60" w:rsidDel="00E04A60" w:rsidRDefault="00E04A60" w:rsidP="00E04A60">
      <w:pPr>
        <w:ind w:left="720"/>
        <w:jc w:val="both"/>
        <w:rPr>
          <w:del w:id="170" w:author="Leandro Cubas De Macedo" w:date="2015-10-22T11:51:00Z"/>
          <w:b/>
        </w:rPr>
      </w:pPr>
    </w:p>
    <w:p w14:paraId="2BF8E20E" w14:textId="77777777" w:rsidR="00C43526" w:rsidRPr="005C444A" w:rsidRDefault="00C43526" w:rsidP="00E13A4F">
      <w:pPr>
        <w:pStyle w:val="Heading2"/>
        <w:numPr>
          <w:ilvl w:val="0"/>
          <w:numId w:val="12"/>
        </w:numPr>
        <w:jc w:val="both"/>
        <w:rPr>
          <w:rFonts w:asciiTheme="minorHAnsi" w:hAnsiTheme="minorHAnsi"/>
        </w:rPr>
      </w:pPr>
      <w:bookmarkStart w:id="171" w:name="_Toc433297753"/>
      <w:proofErr w:type="gramStart"/>
      <w:r w:rsidRPr="005C444A">
        <w:rPr>
          <w:rFonts w:asciiTheme="minorHAnsi" w:hAnsiTheme="minorHAnsi"/>
        </w:rPr>
        <w:t>Linha Antirroubo</w:t>
      </w:r>
      <w:bookmarkEnd w:id="171"/>
      <w:proofErr w:type="gramEnd"/>
    </w:p>
    <w:p w14:paraId="060505F6" w14:textId="77777777" w:rsidR="00212DBC" w:rsidRPr="005C444A" w:rsidRDefault="00212DBC" w:rsidP="00E13A4F">
      <w:pPr>
        <w:jc w:val="both"/>
      </w:pPr>
    </w:p>
    <w:p w14:paraId="09C25DCD" w14:textId="77777777" w:rsidR="00212DBC" w:rsidRPr="005C444A" w:rsidRDefault="00212DBC" w:rsidP="00E13A4F">
      <w:pPr>
        <w:jc w:val="both"/>
        <w:rPr>
          <w:lang w:val="en-US"/>
        </w:rPr>
      </w:pPr>
      <w:r w:rsidRPr="005C444A">
        <w:rPr>
          <w:lang w:val="en-US"/>
        </w:rPr>
        <w:t>Short number: 5511</w:t>
      </w:r>
    </w:p>
    <w:p w14:paraId="00953421" w14:textId="77777777" w:rsidR="00212DBC" w:rsidRPr="005C444A" w:rsidRDefault="00212DBC" w:rsidP="00E13A4F">
      <w:pPr>
        <w:jc w:val="both"/>
        <w:rPr>
          <w:lang w:val="en-US"/>
        </w:rPr>
      </w:pPr>
      <w:proofErr w:type="spellStart"/>
      <w:r w:rsidRPr="005C444A">
        <w:rPr>
          <w:lang w:val="en-US"/>
        </w:rPr>
        <w:t>Mensagens</w:t>
      </w:r>
      <w:proofErr w:type="spellEnd"/>
      <w:r w:rsidRPr="005C444A">
        <w:rPr>
          <w:lang w:val="en-US"/>
        </w:rPr>
        <w:t xml:space="preserve"> </w:t>
      </w:r>
      <w:proofErr w:type="spellStart"/>
      <w:r w:rsidRPr="005C444A">
        <w:rPr>
          <w:lang w:val="en-US"/>
        </w:rPr>
        <w:t>deste</w:t>
      </w:r>
      <w:proofErr w:type="spellEnd"/>
      <w:r w:rsidRPr="005C444A">
        <w:rPr>
          <w:lang w:val="en-US"/>
        </w:rPr>
        <w:t xml:space="preserve"> Short number:</w:t>
      </w:r>
    </w:p>
    <w:p w14:paraId="76FD815E" w14:textId="4CEA0AEC" w:rsidR="00212DBC" w:rsidRPr="00DA35CB" w:rsidRDefault="00212DBC" w:rsidP="00E13A4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B1565">
        <w:rPr>
          <w:rFonts w:eastAsia="Times New Roman" w:cs="Arial"/>
          <w:b/>
          <w:lang w:val="en-US" w:eastAsia="pt-BR"/>
        </w:rPr>
        <w:t>SUBREQUEST_NOT_FOUND</w:t>
      </w:r>
      <w:r w:rsidRPr="007B1565">
        <w:rPr>
          <w:rFonts w:eastAsia="Times New Roman" w:cs="Arial"/>
          <w:lang w:val="en-US" w:eastAsia="pt-BR"/>
        </w:rPr>
        <w:t>: “</w:t>
      </w:r>
      <w:proofErr w:type="spellStart"/>
      <w:r w:rsidR="00724538" w:rsidRPr="007B1565">
        <w:rPr>
          <w:rFonts w:eastAsia="Times New Roman" w:cs="Arial"/>
          <w:lang w:val="en-US" w:eastAsia="pt-BR"/>
        </w:rPr>
        <w:t>Comando</w:t>
      </w:r>
      <w:proofErr w:type="spellEnd"/>
      <w:r w:rsidR="00724538" w:rsidRPr="007B1565">
        <w:rPr>
          <w:rFonts w:eastAsia="Times New Roman" w:cs="Arial"/>
          <w:lang w:val="en-US" w:eastAsia="pt-BR"/>
        </w:rPr>
        <w:t xml:space="preserve"> </w:t>
      </w:r>
      <w:proofErr w:type="spellStart"/>
      <w:r w:rsidR="00724538" w:rsidRPr="007B1565">
        <w:rPr>
          <w:rFonts w:eastAsia="Times New Roman" w:cs="Arial"/>
          <w:lang w:val="en-US" w:eastAsia="pt-BR"/>
        </w:rPr>
        <w:t>invalido</w:t>
      </w:r>
      <w:proofErr w:type="spellEnd"/>
      <w:r w:rsidR="00724538" w:rsidRPr="007B1565">
        <w:rPr>
          <w:rFonts w:eastAsia="Times New Roman" w:cs="Arial"/>
          <w:lang w:val="en-US" w:eastAsia="pt-BR"/>
        </w:rPr>
        <w:t xml:space="preserve">. </w:t>
      </w:r>
      <w:r w:rsidR="00724538"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="00724538" w:rsidRPr="007B1565">
        <w:rPr>
          <w:rFonts w:eastAsia="Times New Roman" w:cs="Arial"/>
          <w:lang w:eastAsia="pt-BR"/>
        </w:rPr>
        <w:t>protecao</w:t>
      </w:r>
      <w:proofErr w:type="spellEnd"/>
      <w:r w:rsidR="00724538"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="00724538" w:rsidRPr="007B1565">
        <w:rPr>
          <w:rFonts w:eastAsia="Times New Roman" w:cs="Arial"/>
          <w:lang w:eastAsia="pt-BR"/>
        </w:rPr>
        <w:t>Seguranca</w:t>
      </w:r>
      <w:proofErr w:type="spellEnd"/>
      <w:r w:rsidR="00724538" w:rsidRPr="007B1565">
        <w:rPr>
          <w:rFonts w:eastAsia="Times New Roman" w:cs="Arial"/>
          <w:lang w:eastAsia="pt-BR"/>
        </w:rPr>
        <w:t xml:space="preserve"> Celular </w:t>
      </w:r>
      <w:proofErr w:type="gramStart"/>
      <w:r w:rsidR="00724538" w:rsidRPr="007B1565">
        <w:rPr>
          <w:rFonts w:eastAsia="Times New Roman" w:cs="Arial"/>
          <w:lang w:eastAsia="pt-BR"/>
        </w:rPr>
        <w:t>RS5,</w:t>
      </w:r>
      <w:proofErr w:type="gramEnd"/>
      <w:r w:rsidR="00724538" w:rsidRPr="007B1565">
        <w:rPr>
          <w:rFonts w:eastAsia="Times New Roman" w:cs="Arial"/>
          <w:lang w:eastAsia="pt-BR"/>
        </w:rPr>
        <w:t>90/</w:t>
      </w:r>
      <w:proofErr w:type="spellStart"/>
      <w:r w:rsidR="00724538" w:rsidRPr="007B1565">
        <w:rPr>
          <w:rFonts w:eastAsia="Times New Roman" w:cs="Arial"/>
          <w:lang w:eastAsia="pt-BR"/>
        </w:rPr>
        <w:t>mes</w:t>
      </w:r>
      <w:proofErr w:type="spellEnd"/>
      <w:r w:rsidR="00724538"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="00724538" w:rsidRPr="007B1565">
        <w:rPr>
          <w:rFonts w:eastAsia="Times New Roman" w:cs="Arial"/>
          <w:lang w:eastAsia="pt-BR"/>
        </w:rPr>
        <w:t>Seguranca</w:t>
      </w:r>
      <w:proofErr w:type="spellEnd"/>
      <w:r w:rsidR="00724538"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="00724538" w:rsidRPr="007B1565">
        <w:rPr>
          <w:rFonts w:eastAsia="Times New Roman" w:cs="Arial"/>
          <w:lang w:eastAsia="pt-BR"/>
        </w:rPr>
        <w:t>mes</w:t>
      </w:r>
      <w:proofErr w:type="spellEnd"/>
      <w:r w:rsidR="00724538" w:rsidRPr="007B1565">
        <w:rPr>
          <w:rFonts w:eastAsia="Times New Roman" w:cs="Arial"/>
          <w:lang w:eastAsia="pt-BR"/>
        </w:rPr>
        <w:t>.</w:t>
      </w:r>
      <w:r w:rsidR="00D45554" w:rsidRPr="007B1565">
        <w:rPr>
          <w:rFonts w:eastAsia="Times New Roman" w:cs="Arial"/>
          <w:lang w:eastAsia="pt-BR"/>
        </w:rPr>
        <w:t>”</w:t>
      </w:r>
    </w:p>
    <w:p w14:paraId="7658F9DE" w14:textId="3E11309D" w:rsidR="00C874A0" w:rsidRPr="007B1565" w:rsidRDefault="00212DBC" w:rsidP="0072453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F5D67">
        <w:rPr>
          <w:rFonts w:eastAsia="Times New Roman" w:cs="Arial"/>
          <w:b/>
          <w:lang w:eastAsia="pt-BR"/>
        </w:rPr>
        <w:t>DUPLICATED_OPTIN_CONFIRMATION</w:t>
      </w:r>
      <w:r w:rsidRPr="007F5D67">
        <w:rPr>
          <w:rFonts w:eastAsia="Times New Roman" w:cs="Arial"/>
          <w:lang w:eastAsia="pt-BR"/>
        </w:rPr>
        <w:t>: “</w:t>
      </w:r>
      <w:r w:rsidR="00724538" w:rsidRPr="007F5D67">
        <w:rPr>
          <w:rFonts w:eastAsia="Times New Roman" w:cs="Arial"/>
          <w:lang w:eastAsia="pt-BR"/>
        </w:rPr>
        <w:t xml:space="preserve">TIM Protect: </w:t>
      </w:r>
      <w:proofErr w:type="spellStart"/>
      <w:r w:rsidR="00724538" w:rsidRPr="007F5D67">
        <w:rPr>
          <w:rFonts w:eastAsia="Times New Roman" w:cs="Arial"/>
          <w:lang w:eastAsia="pt-BR"/>
        </w:rPr>
        <w:t>Voce</w:t>
      </w:r>
      <w:proofErr w:type="spellEnd"/>
      <w:r w:rsidR="00724538" w:rsidRPr="007F5D67">
        <w:rPr>
          <w:rFonts w:eastAsia="Times New Roman" w:cs="Arial"/>
          <w:lang w:eastAsia="pt-BR"/>
        </w:rPr>
        <w:t xml:space="preserve"> </w:t>
      </w:r>
      <w:proofErr w:type="spellStart"/>
      <w:r w:rsidR="00724538" w:rsidRPr="007F5D67">
        <w:rPr>
          <w:rFonts w:eastAsia="Times New Roman" w:cs="Arial"/>
          <w:lang w:eastAsia="pt-BR"/>
        </w:rPr>
        <w:t>ja</w:t>
      </w:r>
      <w:proofErr w:type="spellEnd"/>
      <w:r w:rsidR="00724538" w:rsidRPr="007F5D67">
        <w:rPr>
          <w:rFonts w:eastAsia="Times New Roman" w:cs="Arial"/>
          <w:lang w:eastAsia="pt-BR"/>
        </w:rPr>
        <w:t xml:space="preserve"> possui o TIM Protect Antirroubo. Para mais </w:t>
      </w:r>
      <w:proofErr w:type="spellStart"/>
      <w:r w:rsidR="00724538" w:rsidRPr="007F5D67">
        <w:rPr>
          <w:rFonts w:eastAsia="Times New Roman" w:cs="Arial"/>
          <w:lang w:eastAsia="pt-BR"/>
        </w:rPr>
        <w:t>informacoes</w:t>
      </w:r>
      <w:proofErr w:type="spellEnd"/>
      <w:r w:rsidR="00724538" w:rsidRPr="007F5D67">
        <w:rPr>
          <w:rFonts w:eastAsia="Times New Roman" w:cs="Arial"/>
          <w:lang w:eastAsia="pt-BR"/>
        </w:rPr>
        <w:t xml:space="preserve"> envie AJUDA.</w:t>
      </w:r>
      <w:proofErr w:type="gramStart"/>
      <w:r w:rsidRPr="007B1565">
        <w:rPr>
          <w:rFonts w:eastAsia="Times New Roman" w:cs="Arial"/>
          <w:lang w:eastAsia="pt-BR"/>
        </w:rPr>
        <w:t>”</w:t>
      </w:r>
      <w:proofErr w:type="gramEnd"/>
    </w:p>
    <w:p w14:paraId="4E76B5A7" w14:textId="7EDC913D" w:rsidR="00C874A0" w:rsidRPr="00DA35CB" w:rsidRDefault="00C874A0" w:rsidP="006F692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B1565">
        <w:rPr>
          <w:rFonts w:eastAsia="Times New Roman" w:cs="Arial"/>
          <w:b/>
          <w:lang w:val="en-US" w:eastAsia="pt-BR"/>
        </w:rPr>
        <w:t>SMS_KEYWORD_NOT_FOUND</w:t>
      </w:r>
      <w:r w:rsidRPr="007B1565">
        <w:rPr>
          <w:rFonts w:eastAsia="Times New Roman" w:cs="Arial"/>
          <w:lang w:val="en-US" w:eastAsia="pt-BR"/>
        </w:rPr>
        <w:t>: “</w:t>
      </w:r>
      <w:proofErr w:type="spellStart"/>
      <w:r w:rsidR="006F692F" w:rsidRPr="007B1565">
        <w:rPr>
          <w:rFonts w:eastAsia="Times New Roman" w:cs="Arial"/>
          <w:lang w:val="en-US" w:eastAsia="pt-BR"/>
        </w:rPr>
        <w:t>Comando</w:t>
      </w:r>
      <w:proofErr w:type="spellEnd"/>
      <w:r w:rsidR="006F692F" w:rsidRPr="007B1565">
        <w:rPr>
          <w:rFonts w:eastAsia="Times New Roman" w:cs="Arial"/>
          <w:lang w:val="en-US" w:eastAsia="pt-BR"/>
        </w:rPr>
        <w:t xml:space="preserve"> </w:t>
      </w:r>
      <w:proofErr w:type="spellStart"/>
      <w:r w:rsidR="006F692F" w:rsidRPr="007B1565">
        <w:rPr>
          <w:rFonts w:eastAsia="Times New Roman" w:cs="Arial"/>
          <w:lang w:val="en-US" w:eastAsia="pt-BR"/>
        </w:rPr>
        <w:t>invalido</w:t>
      </w:r>
      <w:proofErr w:type="spellEnd"/>
      <w:r w:rsidR="006F692F" w:rsidRPr="007B1565">
        <w:rPr>
          <w:rFonts w:eastAsia="Times New Roman" w:cs="Arial"/>
          <w:lang w:val="en-US" w:eastAsia="pt-BR"/>
        </w:rPr>
        <w:t xml:space="preserve">. </w:t>
      </w:r>
      <w:r w:rsidR="006F692F"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="006F692F" w:rsidRPr="007B1565">
        <w:rPr>
          <w:rFonts w:eastAsia="Times New Roman" w:cs="Arial"/>
          <w:lang w:eastAsia="pt-BR"/>
        </w:rPr>
        <w:t>protecao</w:t>
      </w:r>
      <w:proofErr w:type="spellEnd"/>
      <w:r w:rsidR="006F692F"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="006F692F" w:rsidRPr="007B1565">
        <w:rPr>
          <w:rFonts w:eastAsia="Times New Roman" w:cs="Arial"/>
          <w:lang w:eastAsia="pt-BR"/>
        </w:rPr>
        <w:t>Seguranca</w:t>
      </w:r>
      <w:proofErr w:type="spellEnd"/>
      <w:r w:rsidR="006F692F" w:rsidRPr="007B1565">
        <w:rPr>
          <w:rFonts w:eastAsia="Times New Roman" w:cs="Arial"/>
          <w:lang w:eastAsia="pt-BR"/>
        </w:rPr>
        <w:t xml:space="preserve"> Celular </w:t>
      </w:r>
      <w:proofErr w:type="gramStart"/>
      <w:r w:rsidR="006F692F" w:rsidRPr="007B1565">
        <w:rPr>
          <w:rFonts w:eastAsia="Times New Roman" w:cs="Arial"/>
          <w:lang w:eastAsia="pt-BR"/>
        </w:rPr>
        <w:t>RS5,</w:t>
      </w:r>
      <w:proofErr w:type="gramEnd"/>
      <w:r w:rsidR="006F692F" w:rsidRPr="007B1565">
        <w:rPr>
          <w:rFonts w:eastAsia="Times New Roman" w:cs="Arial"/>
          <w:lang w:eastAsia="pt-BR"/>
        </w:rPr>
        <w:t>90/</w:t>
      </w:r>
      <w:proofErr w:type="spellStart"/>
      <w:r w:rsidR="006F692F" w:rsidRPr="007B1565">
        <w:rPr>
          <w:rFonts w:eastAsia="Times New Roman" w:cs="Arial"/>
          <w:lang w:eastAsia="pt-BR"/>
        </w:rPr>
        <w:t>mes</w:t>
      </w:r>
      <w:proofErr w:type="spellEnd"/>
      <w:r w:rsidR="006F692F"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="006F692F" w:rsidRPr="007B1565">
        <w:rPr>
          <w:rFonts w:eastAsia="Times New Roman" w:cs="Arial"/>
          <w:lang w:eastAsia="pt-BR"/>
        </w:rPr>
        <w:t>Seguranca</w:t>
      </w:r>
      <w:proofErr w:type="spellEnd"/>
      <w:r w:rsidR="006F692F"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="006F692F" w:rsidRPr="007B1565">
        <w:rPr>
          <w:rFonts w:eastAsia="Times New Roman" w:cs="Arial"/>
          <w:lang w:eastAsia="pt-BR"/>
        </w:rPr>
        <w:t>mes</w:t>
      </w:r>
      <w:proofErr w:type="spellEnd"/>
      <w:r w:rsidRPr="007B1565">
        <w:rPr>
          <w:rFonts w:eastAsia="Times New Roman" w:cs="Arial"/>
          <w:lang w:eastAsia="pt-BR"/>
        </w:rPr>
        <w:t>.”</w:t>
      </w:r>
      <w:r w:rsidRPr="00DA35CB">
        <w:rPr>
          <w:rFonts w:eastAsia="Times New Roman" w:cs="Arial"/>
          <w:lang w:eastAsia="pt-BR"/>
        </w:rPr>
        <w:t xml:space="preserve"> </w:t>
      </w:r>
    </w:p>
    <w:p w14:paraId="3B23B92F" w14:textId="4848838C" w:rsidR="004E0074" w:rsidRPr="00DA35CB" w:rsidRDefault="004E0074" w:rsidP="0072453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B1565">
        <w:rPr>
          <w:rFonts w:eastAsia="Times New Roman" w:cs="Arial"/>
          <w:b/>
          <w:lang w:eastAsia="pt-BR"/>
        </w:rPr>
        <w:t>SMS_HELP_EXPIRATION</w:t>
      </w:r>
      <w:r w:rsidRPr="007B1565">
        <w:rPr>
          <w:rFonts w:eastAsia="Times New Roman" w:cs="Arial"/>
          <w:lang w:eastAsia="pt-BR"/>
        </w:rPr>
        <w:t>: “</w:t>
      </w:r>
      <w:r w:rsidR="00724538" w:rsidRPr="007B1565">
        <w:rPr>
          <w:rFonts w:eastAsia="Times New Roman" w:cs="Arial"/>
          <w:lang w:eastAsia="pt-BR"/>
        </w:rPr>
        <w:t xml:space="preserve">TIM Protect: </w:t>
      </w:r>
      <w:proofErr w:type="spellStart"/>
      <w:r w:rsidR="00724538" w:rsidRPr="007B1565">
        <w:rPr>
          <w:rFonts w:eastAsia="Times New Roman" w:cs="Arial"/>
          <w:lang w:eastAsia="pt-BR"/>
        </w:rPr>
        <w:t>Nao</w:t>
      </w:r>
      <w:proofErr w:type="spellEnd"/>
      <w:r w:rsidR="00724538" w:rsidRPr="007B1565">
        <w:rPr>
          <w:rFonts w:eastAsia="Times New Roman" w:cs="Arial"/>
          <w:lang w:eastAsia="pt-BR"/>
        </w:rPr>
        <w:t xml:space="preserve"> foi </w:t>
      </w:r>
      <w:proofErr w:type="spellStart"/>
      <w:r w:rsidR="00724538" w:rsidRPr="007B1565">
        <w:rPr>
          <w:rFonts w:eastAsia="Times New Roman" w:cs="Arial"/>
          <w:lang w:eastAsia="pt-BR"/>
        </w:rPr>
        <w:t>possivel</w:t>
      </w:r>
      <w:proofErr w:type="spellEnd"/>
      <w:r w:rsidR="00724538" w:rsidRPr="007B1565">
        <w:rPr>
          <w:rFonts w:eastAsia="Times New Roman" w:cs="Arial"/>
          <w:lang w:eastAsia="pt-BR"/>
        </w:rPr>
        <w:t xml:space="preserve"> responder sua </w:t>
      </w:r>
      <w:proofErr w:type="spellStart"/>
      <w:r w:rsidR="00724538" w:rsidRPr="007B1565">
        <w:rPr>
          <w:rFonts w:eastAsia="Times New Roman" w:cs="Arial"/>
          <w:lang w:eastAsia="pt-BR"/>
        </w:rPr>
        <w:t>solicitacao</w:t>
      </w:r>
      <w:proofErr w:type="spellEnd"/>
      <w:r w:rsidR="00724538" w:rsidRPr="007B1565">
        <w:rPr>
          <w:rFonts w:eastAsia="Times New Roman" w:cs="Arial"/>
          <w:lang w:eastAsia="pt-BR"/>
        </w:rPr>
        <w:t xml:space="preserve">, por favor, tente novamente. Para mais </w:t>
      </w:r>
      <w:proofErr w:type="spellStart"/>
      <w:r w:rsidR="00724538" w:rsidRPr="007B1565">
        <w:rPr>
          <w:rFonts w:eastAsia="Times New Roman" w:cs="Arial"/>
          <w:lang w:eastAsia="pt-BR"/>
        </w:rPr>
        <w:t>informacoes</w:t>
      </w:r>
      <w:proofErr w:type="spellEnd"/>
      <w:r w:rsidR="00724538" w:rsidRPr="007B1565">
        <w:rPr>
          <w:rFonts w:eastAsia="Times New Roman" w:cs="Arial"/>
          <w:lang w:eastAsia="pt-BR"/>
        </w:rPr>
        <w:t xml:space="preserve"> acesse http://timprotect.com.br</w:t>
      </w:r>
      <w:proofErr w:type="gramStart"/>
      <w:r w:rsidRPr="007B1565">
        <w:rPr>
          <w:rFonts w:eastAsia="Times New Roman" w:cs="Arial"/>
          <w:lang w:eastAsia="pt-BR"/>
        </w:rPr>
        <w:t>”</w:t>
      </w:r>
      <w:proofErr w:type="gramEnd"/>
    </w:p>
    <w:p w14:paraId="64842108" w14:textId="77777777" w:rsidR="00212DBC" w:rsidRPr="005C444A" w:rsidRDefault="00212DBC" w:rsidP="00E13A4F">
      <w:pPr>
        <w:shd w:val="clear" w:color="auto" w:fill="FFFFFF"/>
        <w:jc w:val="both"/>
        <w:rPr>
          <w:rFonts w:eastAsia="Times New Roman" w:cs="Arial"/>
          <w:color w:val="222222"/>
          <w:sz w:val="19"/>
          <w:szCs w:val="19"/>
          <w:lang w:eastAsia="pt-BR"/>
        </w:rPr>
      </w:pPr>
    </w:p>
    <w:p w14:paraId="3BF40B65" w14:textId="77777777" w:rsidR="00C43526" w:rsidRPr="005C444A" w:rsidRDefault="0011022A" w:rsidP="00E13A4F">
      <w:pPr>
        <w:pStyle w:val="Heading3"/>
        <w:numPr>
          <w:ilvl w:val="1"/>
          <w:numId w:val="12"/>
        </w:numPr>
        <w:jc w:val="both"/>
        <w:rPr>
          <w:rFonts w:asciiTheme="minorHAnsi" w:hAnsiTheme="minorHAnsi"/>
        </w:rPr>
      </w:pPr>
      <w:bookmarkStart w:id="172" w:name="_TIM_Protect_Antirroubo"/>
      <w:bookmarkStart w:id="173" w:name="_Toc433297754"/>
      <w:bookmarkEnd w:id="172"/>
      <w:r w:rsidRPr="005C444A">
        <w:rPr>
          <w:rFonts w:asciiTheme="minorHAnsi" w:hAnsiTheme="minorHAnsi"/>
        </w:rPr>
        <w:t xml:space="preserve">TIM Protect </w:t>
      </w:r>
      <w:r w:rsidR="00C43526" w:rsidRPr="005C444A">
        <w:rPr>
          <w:rFonts w:asciiTheme="minorHAnsi" w:hAnsiTheme="minorHAnsi"/>
        </w:rPr>
        <w:t>Antirroubo</w:t>
      </w:r>
      <w:bookmarkEnd w:id="173"/>
    </w:p>
    <w:p w14:paraId="1C65F337" w14:textId="77777777" w:rsidR="00C43526" w:rsidRPr="005C444A" w:rsidRDefault="00C43526" w:rsidP="00E13A4F">
      <w:pPr>
        <w:jc w:val="both"/>
      </w:pPr>
    </w:p>
    <w:p w14:paraId="0E305070" w14:textId="77777777" w:rsidR="00C43526" w:rsidRPr="005C444A" w:rsidRDefault="00C43526" w:rsidP="00E13A4F">
      <w:pPr>
        <w:ind w:left="360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11241</w:t>
      </w:r>
    </w:p>
    <w:p w14:paraId="6E8A88CA" w14:textId="77777777" w:rsidR="00CC11F9" w:rsidRPr="005C444A" w:rsidRDefault="00CC11F9" w:rsidP="00E13A4F">
      <w:pPr>
        <w:ind w:left="360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>): TIM Protect Antirroubo</w:t>
      </w:r>
    </w:p>
    <w:p w14:paraId="53AE9EC0" w14:textId="77777777" w:rsidR="007D5D5C" w:rsidRPr="005C444A" w:rsidRDefault="007D5D5C" w:rsidP="00E13A4F">
      <w:pPr>
        <w:ind w:left="360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6D0CFED8" w14:textId="293577D1" w:rsidR="00C43526" w:rsidRPr="007B1565" w:rsidRDefault="007D5D5C" w:rsidP="007B1565">
      <w:pPr>
        <w:pStyle w:val="ListParagraph"/>
        <w:numPr>
          <w:ilvl w:val="0"/>
          <w:numId w:val="5"/>
        </w:numPr>
        <w:rPr>
          <w:b/>
        </w:rPr>
      </w:pPr>
      <w:r w:rsidRPr="005C444A">
        <w:rPr>
          <w:b/>
        </w:rPr>
        <w:t>KEYWORDS DE ATIVAÇÃO</w:t>
      </w:r>
      <w:r w:rsidR="00A5445D">
        <w:rPr>
          <w:b/>
        </w:rPr>
        <w:t xml:space="preserve"> </w:t>
      </w:r>
      <w:r w:rsidR="00A5445D" w:rsidRPr="00820CBB">
        <w:rPr>
          <w:b/>
        </w:rPr>
        <w:t xml:space="preserve">para APPID </w:t>
      </w:r>
      <w:r w:rsidR="00A5445D" w:rsidRPr="00A5445D">
        <w:rPr>
          <w:b/>
        </w:rPr>
        <w:t xml:space="preserve">11241 </w:t>
      </w:r>
      <w:r w:rsidR="00A5445D" w:rsidRPr="00820CBB">
        <w:rPr>
          <w:b/>
        </w:rPr>
        <w:t>(</w:t>
      </w:r>
      <w:r w:rsidR="00A5445D" w:rsidRPr="00A5445D">
        <w:rPr>
          <w:b/>
        </w:rPr>
        <w:t>TIM Protect Antirroubo</w:t>
      </w:r>
      <w:r w:rsidR="00A5445D" w:rsidRPr="006F692F">
        <w:rPr>
          <w:b/>
        </w:rPr>
        <w:t>)</w:t>
      </w:r>
      <w:r w:rsidR="00C43526" w:rsidRPr="006F692F">
        <w:t xml:space="preserve">: </w:t>
      </w:r>
      <w:r w:rsidR="006F692F">
        <w:t>NÃO HÁ</w:t>
      </w:r>
    </w:p>
    <w:p w14:paraId="6AFC93D9" w14:textId="1C8C1C42" w:rsidR="00A5445D" w:rsidRPr="007B1565" w:rsidRDefault="00A5445D" w:rsidP="007B1565">
      <w:pPr>
        <w:pStyle w:val="ListParagraph"/>
        <w:numPr>
          <w:ilvl w:val="0"/>
          <w:numId w:val="5"/>
        </w:numPr>
        <w:rPr>
          <w:b/>
        </w:rPr>
      </w:pPr>
      <w:r w:rsidRPr="005C444A">
        <w:rPr>
          <w:b/>
        </w:rPr>
        <w:t>KEYWORDS DE ATIVAÇÃO</w:t>
      </w:r>
      <w:r>
        <w:rPr>
          <w:b/>
        </w:rPr>
        <w:t xml:space="preserve"> SEM DUPLO OPTIN </w:t>
      </w:r>
      <w:r w:rsidRPr="00820CBB">
        <w:rPr>
          <w:b/>
        </w:rPr>
        <w:t xml:space="preserve">para APPID </w:t>
      </w:r>
      <w:r w:rsidRPr="00A5445D">
        <w:rPr>
          <w:b/>
        </w:rPr>
        <w:t xml:space="preserve">11241 </w:t>
      </w:r>
      <w:r w:rsidRPr="00820CBB">
        <w:rPr>
          <w:b/>
        </w:rPr>
        <w:t>(</w:t>
      </w:r>
      <w:r w:rsidRPr="00A5445D">
        <w:rPr>
          <w:b/>
        </w:rPr>
        <w:t>TIM Protect Antirroubo</w:t>
      </w:r>
      <w:r w:rsidRPr="001A4CCF">
        <w:rPr>
          <w:b/>
        </w:rPr>
        <w:t>)</w:t>
      </w:r>
      <w:r w:rsidRPr="005C444A">
        <w:t xml:space="preserve">: </w:t>
      </w:r>
      <w:r w:rsidR="006F692F">
        <w:t>NÃO HÁ</w:t>
      </w:r>
    </w:p>
    <w:p w14:paraId="543C86B6" w14:textId="4BBF93E8" w:rsidR="00820CBB" w:rsidRPr="007B1565" w:rsidRDefault="00820CBB" w:rsidP="004A570A">
      <w:pPr>
        <w:pStyle w:val="ListParagraph"/>
        <w:numPr>
          <w:ilvl w:val="0"/>
          <w:numId w:val="5"/>
        </w:numPr>
        <w:jc w:val="both"/>
        <w:rPr>
          <w:b/>
        </w:rPr>
      </w:pPr>
      <w:r w:rsidRPr="00820CBB">
        <w:rPr>
          <w:b/>
        </w:rPr>
        <w:lastRenderedPageBreak/>
        <w:t xml:space="preserve">KEYWORDS DE ATIVAÇÃO para APPID 11263 (TIM Protect Backup </w:t>
      </w:r>
      <w:r w:rsidRPr="006F692F">
        <w:rPr>
          <w:b/>
        </w:rPr>
        <w:t>5GB</w:t>
      </w:r>
      <w:r w:rsidRPr="007B1565">
        <w:rPr>
          <w:b/>
        </w:rPr>
        <w:t>)</w:t>
      </w:r>
      <w:r w:rsidRPr="006F692F">
        <w:t xml:space="preserve">: </w:t>
      </w:r>
      <w:r w:rsidRPr="007B1565">
        <w:t>“6”</w:t>
      </w:r>
      <w:r w:rsidR="004A570A">
        <w:t>, “</w:t>
      </w:r>
      <w:r w:rsidR="004A570A" w:rsidRPr="004A570A">
        <w:t>SEIS</w:t>
      </w:r>
      <w:proofErr w:type="gramStart"/>
      <w:r w:rsidR="004A570A">
        <w:t>”</w:t>
      </w:r>
      <w:proofErr w:type="gramEnd"/>
    </w:p>
    <w:p w14:paraId="07C8EB74" w14:textId="0BCED22E" w:rsidR="00820CBB" w:rsidRPr="007B1565" w:rsidRDefault="00820CBB" w:rsidP="007B1565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11475 </w:t>
      </w:r>
      <w:r w:rsidRPr="006C051E">
        <w:rPr>
          <w:b/>
        </w:rPr>
        <w:t>(TIM Protect Backup 10</w:t>
      </w:r>
      <w:r w:rsidRPr="007F5D67">
        <w:rPr>
          <w:b/>
        </w:rPr>
        <w:t>GB)</w:t>
      </w:r>
      <w:r w:rsidRPr="007F5D67">
        <w:t xml:space="preserve">: </w:t>
      </w:r>
      <w:r w:rsidRPr="007B1565">
        <w:t>“</w:t>
      </w:r>
      <w:r w:rsidR="00A5445D" w:rsidRPr="007B1565">
        <w:t>7</w:t>
      </w:r>
      <w:r w:rsidRPr="007B1565">
        <w:t>”</w:t>
      </w:r>
      <w:r w:rsidR="004A570A">
        <w:t>, “</w:t>
      </w:r>
      <w:r w:rsidR="004A570A" w:rsidRPr="004A570A">
        <w:t>SETE</w:t>
      </w:r>
      <w:proofErr w:type="gramStart"/>
      <w:r w:rsidR="004A570A">
        <w:t>”</w:t>
      </w:r>
      <w:proofErr w:type="gramEnd"/>
    </w:p>
    <w:p w14:paraId="4FDB98F0" w14:textId="2806CA7C" w:rsidR="00820CBB" w:rsidRPr="007B1565" w:rsidRDefault="00820CBB" w:rsidP="004A570A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11476 </w:t>
      </w:r>
      <w:r w:rsidRPr="006C051E">
        <w:rPr>
          <w:b/>
        </w:rPr>
        <w:t>(TIM Protect Backup 3</w:t>
      </w:r>
      <w:r w:rsidRPr="007F5D67">
        <w:rPr>
          <w:b/>
        </w:rPr>
        <w:t>0GB)</w:t>
      </w:r>
      <w:r w:rsidRPr="007F5D67">
        <w:t xml:space="preserve">: </w:t>
      </w:r>
      <w:r w:rsidRPr="007B1565">
        <w:t>“</w:t>
      </w:r>
      <w:r w:rsidR="00A5445D" w:rsidRPr="006F692F">
        <w:t>8</w:t>
      </w:r>
      <w:r w:rsidRPr="007B1565">
        <w:t>”</w:t>
      </w:r>
      <w:r w:rsidR="004A570A">
        <w:t>, “</w:t>
      </w:r>
      <w:r w:rsidR="004A570A" w:rsidRPr="004A570A">
        <w:t>OITO</w:t>
      </w:r>
      <w:proofErr w:type="gramStart"/>
      <w:r w:rsidR="004A570A">
        <w:t>”</w:t>
      </w:r>
      <w:proofErr w:type="gramEnd"/>
    </w:p>
    <w:p w14:paraId="36871038" w14:textId="03C4D8D1" w:rsidR="00820CBB" w:rsidRPr="006F692F" w:rsidRDefault="00820CBB" w:rsidP="004A570A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11477 </w:t>
      </w:r>
      <w:r w:rsidRPr="006C051E">
        <w:rPr>
          <w:b/>
        </w:rPr>
        <w:t>(TIM Protect Backup 1</w:t>
      </w:r>
      <w:r w:rsidRPr="007F5D67">
        <w:rPr>
          <w:b/>
        </w:rPr>
        <w:t>00GB)</w:t>
      </w:r>
      <w:r w:rsidRPr="007F5D67">
        <w:t xml:space="preserve">: </w:t>
      </w:r>
      <w:r w:rsidRPr="007B1565">
        <w:t>“</w:t>
      </w:r>
      <w:r w:rsidR="00A5445D" w:rsidRPr="007B1565">
        <w:t>9</w:t>
      </w:r>
      <w:r w:rsidRPr="007B1565">
        <w:t>”</w:t>
      </w:r>
      <w:r w:rsidR="004A570A">
        <w:t>, “</w:t>
      </w:r>
      <w:r w:rsidR="004A570A" w:rsidRPr="004A570A">
        <w:t>NOVE</w:t>
      </w:r>
      <w:proofErr w:type="gramStart"/>
      <w:r w:rsidR="004A570A">
        <w:t>”</w:t>
      </w:r>
      <w:proofErr w:type="gramEnd"/>
    </w:p>
    <w:p w14:paraId="3D64674C" w14:textId="6C3231A1" w:rsidR="00820CBB" w:rsidRPr="007B1565" w:rsidRDefault="00A5445D" w:rsidP="00A5445D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>KEYWORDS DE ATIVAÇÃO</w:t>
      </w:r>
      <w:r w:rsidRPr="00DA35CB">
        <w:rPr>
          <w:b/>
        </w:rPr>
        <w:t xml:space="preserve"> para APPID 11472</w:t>
      </w:r>
      <w:r w:rsidRPr="006C051E">
        <w:rPr>
          <w:b/>
        </w:rPr>
        <w:t xml:space="preserve"> (TIM PROTECT SEGURANCA FAMILIA PC</w:t>
      </w:r>
      <w:r w:rsidRPr="007F5D67">
        <w:rPr>
          <w:b/>
        </w:rPr>
        <w:t>)</w:t>
      </w:r>
      <w:r w:rsidRPr="007F5D67">
        <w:t xml:space="preserve">: </w:t>
      </w:r>
      <w:r w:rsidRPr="007B1565">
        <w:t>“2”</w:t>
      </w:r>
      <w:r w:rsidR="004A570A">
        <w:t>, “DOIS</w:t>
      </w:r>
      <w:proofErr w:type="gramStart"/>
      <w:r w:rsidR="004A570A">
        <w:t>”</w:t>
      </w:r>
      <w:proofErr w:type="gramEnd"/>
    </w:p>
    <w:p w14:paraId="63BC3A20" w14:textId="41465A32" w:rsidR="00A5445D" w:rsidRPr="006F692F" w:rsidRDefault="00A5445D" w:rsidP="00A5445D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="00DA35CB" w:rsidRPr="00DA35CB">
        <w:rPr>
          <w:b/>
        </w:rPr>
        <w:t>11470</w:t>
      </w:r>
      <w:r w:rsidR="00DA35CB" w:rsidRPr="006C051E">
        <w:rPr>
          <w:b/>
        </w:rPr>
        <w:t xml:space="preserve"> </w:t>
      </w:r>
      <w:r w:rsidRPr="006C051E">
        <w:rPr>
          <w:b/>
        </w:rPr>
        <w:t>(TIM PROTECT SEGURANCA</w:t>
      </w:r>
      <w:r w:rsidRPr="007F5D67">
        <w:rPr>
          <w:b/>
        </w:rPr>
        <w:t>)</w:t>
      </w:r>
      <w:r w:rsidRPr="007F5D67">
        <w:t xml:space="preserve">: </w:t>
      </w:r>
      <w:r w:rsidRPr="007B1565">
        <w:t>“1”</w:t>
      </w:r>
      <w:r w:rsidR="004A570A">
        <w:t>, “UM”, “HUM</w:t>
      </w:r>
      <w:proofErr w:type="gramStart"/>
      <w:r w:rsidR="004A570A">
        <w:t>”</w:t>
      </w:r>
      <w:proofErr w:type="gramEnd"/>
    </w:p>
    <w:p w14:paraId="26998F2B" w14:textId="1C6E91C8" w:rsidR="00C43526" w:rsidRDefault="007D5D5C" w:rsidP="00E923D2">
      <w:pPr>
        <w:pStyle w:val="ListParagraph"/>
        <w:numPr>
          <w:ilvl w:val="0"/>
          <w:numId w:val="5"/>
        </w:numPr>
        <w:jc w:val="both"/>
      </w:pPr>
      <w:r w:rsidRPr="005C444A">
        <w:rPr>
          <w:b/>
        </w:rPr>
        <w:t xml:space="preserve">KEYWORDS DE </w:t>
      </w:r>
      <w:r w:rsidR="00375CC2" w:rsidRPr="005C444A">
        <w:rPr>
          <w:b/>
        </w:rPr>
        <w:t>CANCELA</w:t>
      </w:r>
      <w:r w:rsidRPr="005C444A">
        <w:rPr>
          <w:b/>
        </w:rPr>
        <w:t>MENTO</w:t>
      </w:r>
      <w:r w:rsidR="00C43526" w:rsidRPr="005C444A">
        <w:t xml:space="preserve">: </w:t>
      </w:r>
      <w:r w:rsidR="00C43526" w:rsidRPr="007B1565">
        <w:t>“SAIR</w:t>
      </w:r>
      <w:r w:rsidR="00B1415A" w:rsidRPr="007B1565">
        <w:t>”</w:t>
      </w:r>
      <w:r w:rsidR="00B1415A" w:rsidRPr="006F692F">
        <w:t>,</w:t>
      </w:r>
      <w:r w:rsidR="00C43526" w:rsidRPr="006F692F">
        <w:t xml:space="preserve"> </w:t>
      </w:r>
      <w:r w:rsidR="00C43526" w:rsidRPr="005C444A">
        <w:t>“</w:t>
      </w:r>
      <w:r w:rsidR="00375CC2" w:rsidRPr="005C444A">
        <w:t>CANCELA</w:t>
      </w:r>
      <w:r w:rsidR="00C43526" w:rsidRPr="005C444A">
        <w:t>”, “</w:t>
      </w:r>
      <w:r w:rsidR="00375CC2" w:rsidRPr="005C444A">
        <w:t>CANCELA</w:t>
      </w:r>
      <w:r w:rsidR="00C43526" w:rsidRPr="005C444A">
        <w:t>R”, “CANC”, “CANCEL”, “</w:t>
      </w:r>
      <w:proofErr w:type="gramStart"/>
      <w:r w:rsidR="00C43526" w:rsidRPr="005C444A">
        <w:t>OFF</w:t>
      </w:r>
      <w:proofErr w:type="gramEnd"/>
      <w:r w:rsidR="00C43526" w:rsidRPr="005C444A">
        <w:t xml:space="preserve">”, “STOP”, “FIM”, “END”, “SAI”, “N”, </w:t>
      </w:r>
      <w:r w:rsidR="000D537D">
        <w:t xml:space="preserve">“NAO", </w:t>
      </w:r>
      <w:r w:rsidR="00C43526" w:rsidRPr="005C444A">
        <w:t>“DESC”, “DESCADASTRA”, “DESCADASTRAR”, “PARA”, “PARAR”, “PARE”, “PAREM”, “CHEGA”, “CHEGUEM”</w:t>
      </w:r>
      <w:r w:rsidR="00E923D2">
        <w:t xml:space="preserve">, </w:t>
      </w:r>
      <w:r w:rsidR="00E923D2" w:rsidRPr="00E923D2">
        <w:t>“NAO MAIS", “NAO QUERO”, “NAO QUERO MAIS”</w:t>
      </w:r>
    </w:p>
    <w:p w14:paraId="6FD26E03" w14:textId="0B0A0358" w:rsidR="006F692F" w:rsidRDefault="00B15A59" w:rsidP="006F692F">
      <w:pPr>
        <w:pStyle w:val="ListParagraph"/>
        <w:numPr>
          <w:ilvl w:val="0"/>
          <w:numId w:val="5"/>
        </w:numPr>
        <w:jc w:val="both"/>
      </w:pPr>
      <w:r w:rsidRPr="005C444A">
        <w:rPr>
          <w:b/>
        </w:rPr>
        <w:t xml:space="preserve">KEYWORDS DE </w:t>
      </w:r>
      <w:r>
        <w:rPr>
          <w:b/>
        </w:rPr>
        <w:t>APOIO</w:t>
      </w:r>
      <w:r w:rsidRPr="005C444A">
        <w:t>:</w:t>
      </w:r>
      <w:r w:rsidRPr="00B15A59">
        <w:t xml:space="preserve"> </w:t>
      </w:r>
      <w:r w:rsidRPr="007B1565">
        <w:t>A, AJUDA, B, C, CHAVE, DICA, DICAS, INSTALAR, MAIS, REINSTALAR, SUPORTE, UP, USO.</w:t>
      </w:r>
      <w:r w:rsidR="006F692F" w:rsidRPr="001A4CCF">
        <w:t xml:space="preserve"> “OK”</w:t>
      </w:r>
      <w:r w:rsidR="006F692F" w:rsidRPr="005C444A">
        <w:t>,</w:t>
      </w:r>
      <w:r w:rsidR="006F692F">
        <w:t xml:space="preserve"> </w:t>
      </w:r>
      <w:r w:rsidR="006F692F" w:rsidRPr="00A5445D">
        <w:t xml:space="preserve">100MIL, </w:t>
      </w:r>
      <w:proofErr w:type="gramStart"/>
      <w:r w:rsidR="006F692F" w:rsidRPr="00A5445D">
        <w:t>3</w:t>
      </w:r>
      <w:proofErr w:type="gramEnd"/>
      <w:r w:rsidR="006F692F" w:rsidRPr="00A5445D">
        <w:t xml:space="preserve">, ALARME, ANTI, AT, CARRO, </w:t>
      </w:r>
      <w:proofErr w:type="spellStart"/>
      <w:r w:rsidR="006F692F" w:rsidRPr="00A5445D">
        <w:t>ConcorrerPromocaoTIM</w:t>
      </w:r>
      <w:proofErr w:type="spellEnd"/>
      <w:r w:rsidR="006F692F" w:rsidRPr="00A5445D">
        <w:t xml:space="preserve">, LA, OK, OKVITRINE, PA, </w:t>
      </w:r>
      <w:proofErr w:type="spellStart"/>
      <w:r w:rsidR="006F692F" w:rsidRPr="00A5445D">
        <w:t>ParticiparPromocaoTIM,PROT</w:t>
      </w:r>
      <w:proofErr w:type="spellEnd"/>
      <w:r w:rsidR="006F692F" w:rsidRPr="00A5445D">
        <w:t xml:space="preserve">, QRO, QueroAgora100MIL, </w:t>
      </w:r>
      <w:proofErr w:type="spellStart"/>
      <w:r w:rsidR="006F692F" w:rsidRPr="00A5445D">
        <w:t>QueroCarroZERO</w:t>
      </w:r>
      <w:proofErr w:type="spellEnd"/>
      <w:r w:rsidR="006F692F" w:rsidRPr="00A5445D">
        <w:t xml:space="preserve">, </w:t>
      </w:r>
      <w:proofErr w:type="spellStart"/>
      <w:r w:rsidR="006F692F" w:rsidRPr="00A5445D">
        <w:t>QueroConcorrerAgora</w:t>
      </w:r>
      <w:proofErr w:type="spellEnd"/>
      <w:r w:rsidR="006F692F" w:rsidRPr="00A5445D">
        <w:t xml:space="preserve">, </w:t>
      </w:r>
      <w:proofErr w:type="spellStart"/>
      <w:r w:rsidR="006F692F" w:rsidRPr="00A5445D">
        <w:t>QueroParticipar</w:t>
      </w:r>
      <w:proofErr w:type="spellEnd"/>
      <w:r w:rsidR="006F692F" w:rsidRPr="00A5445D">
        <w:t xml:space="preserve">, REC, ROUBO, SOS, TA, TD, TIM, TP, LL, LS, </w:t>
      </w:r>
      <w:proofErr w:type="spellStart"/>
      <w:r w:rsidR="006F692F" w:rsidRPr="00A5445D">
        <w:t>l</w:t>
      </w:r>
      <w:ins w:id="174" w:author="Leandro Cubas De Macedo" w:date="2015-10-24T17:31:00Z">
        <w:r w:rsidR="00522174">
          <w:t>a</w:t>
        </w:r>
      </w:ins>
      <w:proofErr w:type="spellEnd"/>
      <w:del w:id="175" w:author="Leandro Cubas De Macedo" w:date="2015-10-24T17:31:00Z">
        <w:r w:rsidR="006F692F" w:rsidRPr="00A5445D" w:rsidDel="00522174">
          <w:delText>á</w:delText>
        </w:r>
      </w:del>
      <w:r w:rsidR="006F692F" w:rsidRPr="00A5445D">
        <w:t xml:space="preserve">, </w:t>
      </w:r>
      <w:proofErr w:type="spellStart"/>
      <w:r w:rsidR="006F692F" w:rsidRPr="00A5445D">
        <w:t>lar,pk</w:t>
      </w:r>
      <w:proofErr w:type="spellEnd"/>
      <w:r w:rsidR="006F692F" w:rsidRPr="00A5445D">
        <w:t xml:space="preserve">, </w:t>
      </w:r>
      <w:proofErr w:type="spellStart"/>
      <w:r w:rsidR="006F692F" w:rsidRPr="00A5445D">
        <w:t>oq</w:t>
      </w:r>
      <w:proofErr w:type="spellEnd"/>
      <w:r w:rsidR="006F692F" w:rsidRPr="00A5445D">
        <w:t xml:space="preserve">, </w:t>
      </w:r>
      <w:proofErr w:type="spellStart"/>
      <w:r w:rsidR="006F692F" w:rsidRPr="00A5445D">
        <w:t>oi,record</w:t>
      </w:r>
      <w:proofErr w:type="spellEnd"/>
      <w:r w:rsidR="006F692F" w:rsidRPr="00A5445D">
        <w:t xml:space="preserve">, </w:t>
      </w:r>
      <w:proofErr w:type="spellStart"/>
      <w:r w:rsidR="006F692F" w:rsidRPr="00A5445D">
        <w:t>re</w:t>
      </w:r>
      <w:proofErr w:type="spellEnd"/>
      <w:r w:rsidR="006F692F" w:rsidRPr="00A5445D">
        <w:t xml:space="preserve">, </w:t>
      </w:r>
      <w:proofErr w:type="spellStart"/>
      <w:r w:rsidR="006F692F" w:rsidRPr="00A5445D">
        <w:t>red,roube</w:t>
      </w:r>
      <w:proofErr w:type="spellEnd"/>
      <w:r w:rsidR="006F692F" w:rsidRPr="00A5445D">
        <w:t xml:space="preserve">, roubado, </w:t>
      </w:r>
      <w:proofErr w:type="spellStart"/>
      <w:r w:rsidR="006F692F" w:rsidRPr="00A5445D">
        <w:t>robo</w:t>
      </w:r>
      <w:proofErr w:type="spellEnd"/>
      <w:r w:rsidR="006F692F" w:rsidRPr="00A5445D">
        <w:t xml:space="preserve">, </w:t>
      </w:r>
      <w:proofErr w:type="spellStart"/>
      <w:r w:rsidR="006F692F" w:rsidRPr="00A5445D">
        <w:t>robô,s.o.s</w:t>
      </w:r>
      <w:proofErr w:type="spellEnd"/>
      <w:r w:rsidR="006F692F" w:rsidRPr="00A5445D">
        <w:t xml:space="preserve">, </w:t>
      </w:r>
      <w:proofErr w:type="spellStart"/>
      <w:r w:rsidR="006F692F" w:rsidRPr="00A5445D">
        <w:t>s</w:t>
      </w:r>
      <w:ins w:id="176" w:author="Leandro Cubas De Macedo" w:date="2015-10-22T17:27:00Z">
        <w:r w:rsidR="00D05915">
          <w:t>o</w:t>
        </w:r>
      </w:ins>
      <w:del w:id="177" w:author="Leandro Cubas De Macedo" w:date="2015-10-22T17:27:00Z">
        <w:r w:rsidR="006F692F" w:rsidRPr="00A5445D" w:rsidDel="00D05915">
          <w:delText>ó</w:delText>
        </w:r>
      </w:del>
      <w:r w:rsidR="006F692F" w:rsidRPr="00A5445D">
        <w:t>s</w:t>
      </w:r>
      <w:proofErr w:type="spellEnd"/>
      <w:r w:rsidR="006F692F" w:rsidRPr="00A5445D">
        <w:t xml:space="preserve">, sois, </w:t>
      </w:r>
      <w:proofErr w:type="spellStart"/>
      <w:r w:rsidR="006F692F" w:rsidRPr="00A5445D">
        <w:t>s</w:t>
      </w:r>
      <w:ins w:id="178" w:author="Leandro Cubas De Macedo" w:date="2015-10-22T17:27:00Z">
        <w:r w:rsidR="00D05915">
          <w:t>o</w:t>
        </w:r>
      </w:ins>
      <w:proofErr w:type="spellEnd"/>
      <w:del w:id="179" w:author="Leandro Cubas De Macedo" w:date="2015-10-22T17:27:00Z">
        <w:r w:rsidR="006F692F" w:rsidRPr="00A5445D" w:rsidDel="00D05915">
          <w:delText>ó</w:delText>
        </w:r>
      </w:del>
      <w:r w:rsidR="006F692F" w:rsidRPr="00A5445D">
        <w:t xml:space="preserve">, </w:t>
      </w:r>
      <w:proofErr w:type="spellStart"/>
      <w:r w:rsidR="006F692F" w:rsidRPr="00A5445D">
        <w:t>sou,tim</w:t>
      </w:r>
      <w:proofErr w:type="spellEnd"/>
      <w:r w:rsidR="006F692F" w:rsidRPr="00A5445D">
        <w:t>, time, tem,</w:t>
      </w:r>
      <w:r w:rsidR="006F692F">
        <w:t xml:space="preserve"> </w:t>
      </w:r>
      <w:r w:rsidR="006F692F" w:rsidRPr="00A5445D">
        <w:t>TO</w:t>
      </w:r>
      <w:r w:rsidR="006F692F">
        <w:rPr>
          <w:b/>
        </w:rPr>
        <w:t xml:space="preserve">, </w:t>
      </w:r>
      <w:r w:rsidR="006F692F" w:rsidRPr="00A5445D">
        <w:t>SIMCARDARPSM</w:t>
      </w:r>
      <w:r w:rsidR="006F692F">
        <w:t>,SMANTI,SMANTIPOS,SMARTANTIBUSI</w:t>
      </w:r>
    </w:p>
    <w:p w14:paraId="1FEE458C" w14:textId="77777777" w:rsidR="006F692F" w:rsidRPr="005C444A" w:rsidRDefault="006F692F" w:rsidP="007B1565">
      <w:pPr>
        <w:pStyle w:val="ListParagraph"/>
        <w:jc w:val="both"/>
      </w:pPr>
    </w:p>
    <w:p w14:paraId="6C163145" w14:textId="77777777" w:rsidR="00C43526" w:rsidRPr="005C444A" w:rsidRDefault="007D5D5C" w:rsidP="00E13A4F">
      <w:pPr>
        <w:ind w:left="360"/>
        <w:jc w:val="both"/>
      </w:pPr>
      <w:r w:rsidRPr="005C444A">
        <w:t>Mensagens</w:t>
      </w:r>
      <w:r w:rsidR="00212DBC" w:rsidRPr="005C444A">
        <w:t xml:space="preserve"> deste serviço</w:t>
      </w:r>
      <w:r w:rsidRPr="005C444A">
        <w:t>:</w:t>
      </w:r>
    </w:p>
    <w:p w14:paraId="2A6D1D4D" w14:textId="159A94BA" w:rsidR="0092084B" w:rsidRPr="005C444A" w:rsidRDefault="0092084B" w:rsidP="006C05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ERROR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="006C051E" w:rsidRPr="006C051E">
        <w:rPr>
          <w:rFonts w:eastAsia="Times New Roman" w:cs="Arial"/>
          <w:color w:val="222222"/>
          <w:lang w:eastAsia="pt-BR"/>
        </w:rPr>
        <w:t xml:space="preserve">“Desculpe, </w:t>
      </w:r>
      <w:proofErr w:type="spellStart"/>
      <w:r w:rsidR="006C051E" w:rsidRPr="006C051E">
        <w:rPr>
          <w:rFonts w:eastAsia="Times New Roman" w:cs="Arial"/>
          <w:color w:val="222222"/>
          <w:lang w:eastAsia="pt-BR"/>
        </w:rPr>
        <w:t>nao</w:t>
      </w:r>
      <w:proofErr w:type="spellEnd"/>
      <w:r w:rsidR="006C051E" w:rsidRPr="006C051E">
        <w:rPr>
          <w:rFonts w:eastAsia="Times New Roman" w:cs="Arial"/>
          <w:color w:val="222222"/>
          <w:lang w:eastAsia="pt-BR"/>
        </w:rPr>
        <w:t xml:space="preserve"> foi </w:t>
      </w:r>
      <w:proofErr w:type="spellStart"/>
      <w:r w:rsidR="006C051E" w:rsidRPr="006C051E">
        <w:rPr>
          <w:rFonts w:eastAsia="Times New Roman" w:cs="Arial"/>
          <w:color w:val="222222"/>
          <w:lang w:eastAsia="pt-BR"/>
        </w:rPr>
        <w:t>possivel</w:t>
      </w:r>
      <w:proofErr w:type="spellEnd"/>
      <w:r w:rsidR="006C051E" w:rsidRPr="006C051E">
        <w:rPr>
          <w:rFonts w:eastAsia="Times New Roman" w:cs="Arial"/>
          <w:color w:val="222222"/>
          <w:lang w:eastAsia="pt-BR"/>
        </w:rPr>
        <w:t xml:space="preserve"> solicitar </w:t>
      </w:r>
      <w:r w:rsidR="00A20596">
        <w:rPr>
          <w:rFonts w:eastAsia="Times New Roman" w:cs="Arial"/>
          <w:color w:val="222222"/>
          <w:lang w:eastAsia="pt-BR"/>
        </w:rPr>
        <w:t>a assinatura do TIM Protect Antirroubo</w:t>
      </w:r>
      <w:r w:rsidR="006C051E" w:rsidRPr="006C051E">
        <w:rPr>
          <w:rFonts w:eastAsia="Times New Roman" w:cs="Arial"/>
          <w:color w:val="222222"/>
          <w:lang w:eastAsia="pt-BR"/>
        </w:rPr>
        <w:t>. Por favor, tente mais tarde.</w:t>
      </w:r>
      <w:proofErr w:type="gramStart"/>
      <w:r w:rsidR="006C051E" w:rsidRPr="006C051E">
        <w:rPr>
          <w:rFonts w:eastAsia="Times New Roman" w:cs="Arial"/>
          <w:color w:val="222222"/>
          <w:lang w:eastAsia="pt-BR"/>
        </w:rPr>
        <w:t>”</w:t>
      </w:r>
      <w:proofErr w:type="gramEnd"/>
      <w:r w:rsidR="006C051E"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3709E8EB" w14:textId="270073A5" w:rsidR="0092084B" w:rsidRPr="00C107C3" w:rsidRDefault="0092084B" w:rsidP="006C05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DOUBLE_OPTIN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="006C051E" w:rsidRPr="006C051E">
        <w:rPr>
          <w:rFonts w:eastAsia="Times New Roman" w:cs="Arial"/>
          <w:color w:val="222222"/>
          <w:lang w:eastAsia="pt-BR"/>
        </w:rPr>
        <w:t xml:space="preserve">“Para confirmar sua assinatura no TIM Protect Antirroubo, responda SIM e aproveite </w:t>
      </w:r>
      <w:proofErr w:type="gramStart"/>
      <w:r w:rsidR="006C051E" w:rsidRPr="006C051E">
        <w:rPr>
          <w:rFonts w:eastAsia="Times New Roman" w:cs="Arial"/>
          <w:color w:val="222222"/>
          <w:lang w:eastAsia="pt-BR"/>
        </w:rPr>
        <w:t>7</w:t>
      </w:r>
      <w:proofErr w:type="gramEnd"/>
      <w:r w:rsidR="006C051E" w:rsidRPr="006C051E">
        <w:rPr>
          <w:rFonts w:eastAsia="Times New Roman" w:cs="Arial"/>
          <w:color w:val="222222"/>
          <w:lang w:eastAsia="pt-BR"/>
        </w:rPr>
        <w:t xml:space="preserve"> dias GRATIS, depois apenas RS 3,90/</w:t>
      </w:r>
      <w:proofErr w:type="spellStart"/>
      <w:r w:rsidR="006C051E" w:rsidRPr="006C051E">
        <w:rPr>
          <w:rFonts w:eastAsia="Times New Roman" w:cs="Arial"/>
          <w:color w:val="222222"/>
          <w:lang w:eastAsia="pt-BR"/>
        </w:rPr>
        <w:t>mes</w:t>
      </w:r>
      <w:proofErr w:type="spellEnd"/>
      <w:r w:rsidR="006C051E" w:rsidRPr="006C051E">
        <w:rPr>
          <w:rFonts w:eastAsia="Times New Roman" w:cs="Arial"/>
          <w:color w:val="222222"/>
          <w:lang w:eastAsia="pt-BR"/>
        </w:rPr>
        <w:t>.”</w:t>
      </w:r>
      <w:r w:rsidR="006C051E"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12393FF6" w14:textId="6533705F" w:rsidR="0092084B" w:rsidRPr="007B1565" w:rsidRDefault="0092084B" w:rsidP="006C05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B1565">
        <w:rPr>
          <w:rFonts w:eastAsia="Times New Roman" w:cs="Arial"/>
          <w:b/>
          <w:lang w:eastAsia="pt-BR"/>
        </w:rPr>
        <w:t>DUPLICATED_APPSUBSCRIPTION</w:t>
      </w:r>
      <w:r w:rsidRPr="007B1565">
        <w:rPr>
          <w:rFonts w:eastAsia="Times New Roman" w:cs="Arial"/>
          <w:lang w:eastAsia="pt-BR"/>
        </w:rPr>
        <w:t>: “</w:t>
      </w:r>
      <w:proofErr w:type="spellStart"/>
      <w:r w:rsidR="006C051E" w:rsidRPr="007B1565">
        <w:rPr>
          <w:rFonts w:eastAsia="Times New Roman" w:cs="Arial"/>
          <w:lang w:eastAsia="pt-BR"/>
        </w:rPr>
        <w:t>Ja</w:t>
      </w:r>
      <w:proofErr w:type="spellEnd"/>
      <w:r w:rsidR="006C051E" w:rsidRPr="007B1565">
        <w:rPr>
          <w:rFonts w:eastAsia="Times New Roman" w:cs="Arial"/>
          <w:lang w:eastAsia="pt-BR"/>
        </w:rPr>
        <w:t xml:space="preserve"> iniciamos o processo de </w:t>
      </w:r>
      <w:proofErr w:type="spellStart"/>
      <w:r w:rsidR="006C051E" w:rsidRPr="007B1565">
        <w:rPr>
          <w:rFonts w:eastAsia="Times New Roman" w:cs="Arial"/>
          <w:lang w:eastAsia="pt-BR"/>
        </w:rPr>
        <w:t>contratacao</w:t>
      </w:r>
      <w:proofErr w:type="spellEnd"/>
      <w:r w:rsidR="006C051E" w:rsidRPr="007B1565">
        <w:rPr>
          <w:rFonts w:eastAsia="Times New Roman" w:cs="Arial"/>
          <w:lang w:eastAsia="pt-BR"/>
        </w:rPr>
        <w:t xml:space="preserve"> do TIM Protect Antirroubo. Envie SIM para confirmar a sua assinatura.</w:t>
      </w:r>
      <w:proofErr w:type="gramStart"/>
      <w:r w:rsidRPr="007B1565">
        <w:rPr>
          <w:rFonts w:eastAsia="Times New Roman" w:cs="Arial"/>
          <w:lang w:eastAsia="pt-BR"/>
        </w:rPr>
        <w:t>”</w:t>
      </w:r>
      <w:proofErr w:type="gramEnd"/>
    </w:p>
    <w:p w14:paraId="395789DF" w14:textId="7D23B520" w:rsidR="0092084B" w:rsidRPr="005C444A" w:rsidRDefault="005C444A" w:rsidP="007B15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5C444A">
        <w:rPr>
          <w:rFonts w:eastAsia="Times New Roman" w:cs="Arial"/>
          <w:b/>
          <w:lang w:val="en-US" w:eastAsia="pt-BR"/>
        </w:rPr>
        <w:t>KEYWORD_NOT_FOUND_CONFIRMATION</w:t>
      </w:r>
      <w:r w:rsidR="0092084B" w:rsidRPr="005C444A">
        <w:rPr>
          <w:rFonts w:eastAsia="Times New Roman" w:cs="Arial"/>
          <w:lang w:val="en-US" w:eastAsia="pt-BR"/>
        </w:rPr>
        <w:t>:</w:t>
      </w:r>
      <w:r w:rsidR="006C051E">
        <w:rPr>
          <w:rFonts w:eastAsia="Times New Roman" w:cs="Arial"/>
          <w:lang w:val="en-US" w:eastAsia="pt-BR"/>
        </w:rPr>
        <w:t xml:space="preserve"> </w:t>
      </w:r>
      <w:r w:rsidR="00C45EA9" w:rsidRPr="005C444A">
        <w:rPr>
          <w:rFonts w:eastAsia="Times New Roman" w:cs="Arial"/>
          <w:lang w:val="en-US" w:eastAsia="pt-BR"/>
        </w:rPr>
        <w:t>“</w:t>
      </w:r>
      <w:proofErr w:type="spellStart"/>
      <w:r w:rsidR="006C051E" w:rsidRPr="001A4CCF">
        <w:rPr>
          <w:rFonts w:eastAsia="Times New Roman" w:cs="Arial"/>
          <w:lang w:val="en-US" w:eastAsia="pt-BR"/>
        </w:rPr>
        <w:t>Comando</w:t>
      </w:r>
      <w:proofErr w:type="spellEnd"/>
      <w:r w:rsidR="006C051E" w:rsidRPr="001A4CCF">
        <w:rPr>
          <w:rFonts w:eastAsia="Times New Roman" w:cs="Arial"/>
          <w:lang w:val="en-US" w:eastAsia="pt-BR"/>
        </w:rPr>
        <w:t xml:space="preserve"> </w:t>
      </w:r>
      <w:proofErr w:type="spellStart"/>
      <w:r w:rsidR="006C051E" w:rsidRPr="001A4CCF">
        <w:rPr>
          <w:rFonts w:eastAsia="Times New Roman" w:cs="Arial"/>
          <w:lang w:val="en-US" w:eastAsia="pt-BR"/>
        </w:rPr>
        <w:t>invalido</w:t>
      </w:r>
      <w:proofErr w:type="spellEnd"/>
      <w:r w:rsidR="006C051E" w:rsidRPr="001A4CCF">
        <w:rPr>
          <w:rFonts w:eastAsia="Times New Roman" w:cs="Arial"/>
          <w:lang w:val="en-US" w:eastAsia="pt-BR"/>
        </w:rPr>
        <w:t xml:space="preserve">. </w:t>
      </w:r>
      <w:r w:rsidR="006C051E"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="006C051E" w:rsidRPr="007B1565">
        <w:rPr>
          <w:rFonts w:eastAsia="Times New Roman" w:cs="Arial"/>
          <w:lang w:eastAsia="pt-BR"/>
        </w:rPr>
        <w:t>protecao</w:t>
      </w:r>
      <w:proofErr w:type="spellEnd"/>
      <w:r w:rsidR="006C051E"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="006C051E" w:rsidRPr="007B1565">
        <w:rPr>
          <w:rFonts w:eastAsia="Times New Roman" w:cs="Arial"/>
          <w:lang w:eastAsia="pt-BR"/>
        </w:rPr>
        <w:t>Seguranca</w:t>
      </w:r>
      <w:proofErr w:type="spellEnd"/>
      <w:r w:rsidR="006C051E" w:rsidRPr="007B1565">
        <w:rPr>
          <w:rFonts w:eastAsia="Times New Roman" w:cs="Arial"/>
          <w:lang w:eastAsia="pt-BR"/>
        </w:rPr>
        <w:t xml:space="preserve"> Celular </w:t>
      </w:r>
      <w:proofErr w:type="gramStart"/>
      <w:r w:rsidR="006C051E" w:rsidRPr="007B1565">
        <w:rPr>
          <w:rFonts w:eastAsia="Times New Roman" w:cs="Arial"/>
          <w:lang w:eastAsia="pt-BR"/>
        </w:rPr>
        <w:t>RS5,</w:t>
      </w:r>
      <w:proofErr w:type="gramEnd"/>
      <w:r w:rsidR="006C051E" w:rsidRPr="007B1565">
        <w:rPr>
          <w:rFonts w:eastAsia="Times New Roman" w:cs="Arial"/>
          <w:lang w:eastAsia="pt-BR"/>
        </w:rPr>
        <w:t>90/</w:t>
      </w:r>
      <w:proofErr w:type="spellStart"/>
      <w:r w:rsidR="006C051E" w:rsidRPr="007B1565">
        <w:rPr>
          <w:rFonts w:eastAsia="Times New Roman" w:cs="Arial"/>
          <w:lang w:eastAsia="pt-BR"/>
        </w:rPr>
        <w:t>mes</w:t>
      </w:r>
      <w:proofErr w:type="spellEnd"/>
      <w:r w:rsidR="006C051E"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="006C051E" w:rsidRPr="007B1565">
        <w:rPr>
          <w:rFonts w:eastAsia="Times New Roman" w:cs="Arial"/>
          <w:lang w:eastAsia="pt-BR"/>
        </w:rPr>
        <w:t>Seguranca</w:t>
      </w:r>
      <w:proofErr w:type="spellEnd"/>
      <w:r w:rsidR="006C051E"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="006C051E" w:rsidRPr="007B1565">
        <w:rPr>
          <w:rFonts w:eastAsia="Times New Roman" w:cs="Arial"/>
          <w:lang w:eastAsia="pt-BR"/>
        </w:rPr>
        <w:t>mes</w:t>
      </w:r>
      <w:proofErr w:type="spellEnd"/>
      <w:r w:rsidR="006C051E" w:rsidRPr="001A4CCF">
        <w:rPr>
          <w:rFonts w:eastAsia="Times New Roman" w:cs="Arial"/>
          <w:lang w:eastAsia="pt-BR"/>
        </w:rPr>
        <w:t>.”</w:t>
      </w:r>
    </w:p>
    <w:p w14:paraId="6E51111E" w14:textId="3655CB8C" w:rsidR="0092084B" w:rsidRPr="005C444A" w:rsidRDefault="0092084B" w:rsidP="007B15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SUBSCRIBER_ACTIVE</w:t>
      </w:r>
      <w:r w:rsidRPr="005C444A">
        <w:rPr>
          <w:rFonts w:eastAsia="Times New Roman" w:cs="Arial"/>
          <w:color w:val="222222"/>
          <w:lang w:eastAsia="pt-BR"/>
        </w:rPr>
        <w:t>: “</w:t>
      </w:r>
      <w:proofErr w:type="spellStart"/>
      <w:r w:rsidR="00B05D17" w:rsidRPr="007B1565">
        <w:rPr>
          <w:rFonts w:eastAsia="Times New Roman" w:cs="Arial"/>
          <w:lang w:eastAsia="pt-BR"/>
        </w:rPr>
        <w:t>Voce</w:t>
      </w:r>
      <w:proofErr w:type="spellEnd"/>
      <w:r w:rsidR="00B05D17" w:rsidRPr="007B1565">
        <w:rPr>
          <w:rFonts w:eastAsia="Times New Roman" w:cs="Arial"/>
          <w:lang w:eastAsia="pt-BR"/>
        </w:rPr>
        <w:t xml:space="preserve"> </w:t>
      </w:r>
      <w:proofErr w:type="spellStart"/>
      <w:r w:rsidR="00B05D17" w:rsidRPr="007B1565">
        <w:rPr>
          <w:rFonts w:eastAsia="Times New Roman" w:cs="Arial"/>
          <w:lang w:eastAsia="pt-BR"/>
        </w:rPr>
        <w:t>ja</w:t>
      </w:r>
      <w:proofErr w:type="spellEnd"/>
      <w:r w:rsidR="00B05D17" w:rsidRPr="007B1565">
        <w:rPr>
          <w:rFonts w:eastAsia="Times New Roman" w:cs="Arial"/>
          <w:lang w:eastAsia="pt-BR"/>
        </w:rPr>
        <w:t xml:space="preserve"> </w:t>
      </w:r>
      <w:r w:rsidR="00932C4F" w:rsidRPr="007B1565">
        <w:rPr>
          <w:rFonts w:eastAsia="Times New Roman" w:cs="Arial"/>
          <w:lang w:eastAsia="pt-BR"/>
        </w:rPr>
        <w:t>e assinante</w:t>
      </w:r>
      <w:r w:rsidRPr="007B1565">
        <w:rPr>
          <w:rFonts w:eastAsia="Times New Roman" w:cs="Arial"/>
          <w:lang w:eastAsia="pt-BR"/>
        </w:rPr>
        <w:t xml:space="preserve"> </w:t>
      </w:r>
      <w:r w:rsidR="006C051E">
        <w:rPr>
          <w:rFonts w:eastAsia="Times New Roman" w:cs="Arial"/>
          <w:lang w:eastAsia="pt-BR"/>
        </w:rPr>
        <w:t>do TIM Protect Antirroubo</w:t>
      </w:r>
      <w:r w:rsidRPr="007B1565">
        <w:rPr>
          <w:rFonts w:eastAsia="Times New Roman" w:cs="Arial"/>
          <w:lang w:eastAsia="pt-BR"/>
        </w:rPr>
        <w:t xml:space="preserve">. </w:t>
      </w:r>
      <w:r w:rsidR="006C051E">
        <w:rPr>
          <w:rFonts w:eastAsia="Times New Roman" w:cs="Arial"/>
          <w:lang w:eastAsia="pt-BR"/>
        </w:rPr>
        <w:t>D</w:t>
      </w:r>
      <w:r w:rsidR="00932C4F" w:rsidRPr="007B1565">
        <w:rPr>
          <w:rFonts w:eastAsia="Times New Roman" w:cs="Arial"/>
          <w:lang w:eastAsia="pt-BR"/>
        </w:rPr>
        <w:t>uvidas? Envie AJUDA. Se quiser cancelar, responda SAIR</w:t>
      </w:r>
      <w:r w:rsidRPr="007B1565">
        <w:rPr>
          <w:rFonts w:eastAsia="Times New Roman" w:cs="Arial"/>
          <w:lang w:eastAsia="pt-BR"/>
        </w:rPr>
        <w:t>.</w:t>
      </w:r>
      <w:proofErr w:type="gramStart"/>
      <w:r w:rsidRPr="007B1565">
        <w:rPr>
          <w:rFonts w:eastAsia="Times New Roman" w:cs="Arial"/>
          <w:lang w:eastAsia="pt-BR"/>
        </w:rPr>
        <w:t>”</w:t>
      </w:r>
      <w:proofErr w:type="gramEnd"/>
    </w:p>
    <w:p w14:paraId="370A9553" w14:textId="1E076455" w:rsidR="0092084B" w:rsidRDefault="0092084B" w:rsidP="007B15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SUBSCRIBER_INACTIVE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7B1565">
        <w:rPr>
          <w:rFonts w:eastAsia="Times New Roman" w:cs="Arial"/>
          <w:lang w:eastAsia="pt-BR"/>
        </w:rPr>
        <w:t>“</w:t>
      </w:r>
      <w:proofErr w:type="spellStart"/>
      <w:r w:rsidRPr="007B1565">
        <w:rPr>
          <w:rFonts w:eastAsia="Times New Roman" w:cs="Arial"/>
          <w:lang w:eastAsia="pt-BR"/>
        </w:rPr>
        <w:t>Voce</w:t>
      </w:r>
      <w:proofErr w:type="spellEnd"/>
      <w:r w:rsidRPr="007B1565">
        <w:rPr>
          <w:rFonts w:eastAsia="Times New Roman" w:cs="Arial"/>
          <w:lang w:eastAsia="pt-BR"/>
        </w:rPr>
        <w:t xml:space="preserve"> </w:t>
      </w:r>
      <w:r w:rsidR="006C051E" w:rsidRPr="007B1565">
        <w:rPr>
          <w:rFonts w:eastAsia="Times New Roman" w:cs="Arial"/>
          <w:lang w:eastAsia="pt-BR"/>
        </w:rPr>
        <w:t xml:space="preserve">ainda </w:t>
      </w:r>
      <w:proofErr w:type="spellStart"/>
      <w:r w:rsidRPr="007B1565">
        <w:rPr>
          <w:rFonts w:eastAsia="Times New Roman" w:cs="Arial"/>
          <w:lang w:eastAsia="pt-BR"/>
        </w:rPr>
        <w:t>nao</w:t>
      </w:r>
      <w:proofErr w:type="spellEnd"/>
      <w:r w:rsidRPr="007B1565">
        <w:rPr>
          <w:rFonts w:eastAsia="Times New Roman" w:cs="Arial"/>
          <w:lang w:eastAsia="pt-BR"/>
        </w:rPr>
        <w:t xml:space="preserve"> possui </w:t>
      </w:r>
      <w:r w:rsidR="006C051E" w:rsidRPr="007B1565">
        <w:rPr>
          <w:rFonts w:eastAsia="Times New Roman" w:cs="Arial"/>
          <w:lang w:eastAsia="pt-BR"/>
        </w:rPr>
        <w:t>o TIM Protect Antirroubo</w:t>
      </w:r>
      <w:r w:rsidRPr="007B1565">
        <w:rPr>
          <w:rFonts w:eastAsia="Times New Roman" w:cs="Arial"/>
          <w:lang w:eastAsia="pt-BR"/>
        </w:rPr>
        <w:t>.</w:t>
      </w:r>
      <w:r w:rsidR="0011022A" w:rsidRPr="007F5D67">
        <w:rPr>
          <w:rFonts w:eastAsia="Times New Roman" w:cs="Arial"/>
          <w:lang w:eastAsia="pt-BR"/>
        </w:rPr>
        <w:t xml:space="preserve"> Para </w:t>
      </w:r>
      <w:r w:rsidR="005F2241" w:rsidRPr="007B1565">
        <w:rPr>
          <w:rFonts w:eastAsia="Times New Roman" w:cs="Arial"/>
          <w:lang w:eastAsia="pt-BR"/>
        </w:rPr>
        <w:t xml:space="preserve">mais </w:t>
      </w:r>
      <w:r w:rsidR="003A3899" w:rsidRPr="007F5D67">
        <w:rPr>
          <w:rFonts w:eastAsia="Times New Roman" w:cs="Arial"/>
          <w:lang w:eastAsia="pt-BR"/>
        </w:rPr>
        <w:t>informações</w:t>
      </w:r>
      <w:r w:rsidR="0011022A" w:rsidRPr="00A20596">
        <w:rPr>
          <w:rFonts w:eastAsia="Times New Roman" w:cs="Arial"/>
          <w:lang w:eastAsia="pt-BR"/>
        </w:rPr>
        <w:t>, envie AJUDA.</w:t>
      </w:r>
      <w:proofErr w:type="gramStart"/>
      <w:r w:rsidRPr="007B1565">
        <w:rPr>
          <w:rFonts w:eastAsia="Times New Roman" w:cs="Arial"/>
          <w:lang w:eastAsia="pt-BR"/>
        </w:rPr>
        <w:t>”</w:t>
      </w:r>
      <w:proofErr w:type="gramEnd"/>
    </w:p>
    <w:p w14:paraId="3038E217" w14:textId="77777777" w:rsidR="0072445E" w:rsidRDefault="0072445E" w:rsidP="00E13A4F">
      <w:pPr>
        <w:jc w:val="both"/>
      </w:pPr>
    </w:p>
    <w:p w14:paraId="11466AB2" w14:textId="3B46BE64" w:rsidR="0072445E" w:rsidRPr="005C444A" w:rsidRDefault="0072445E" w:rsidP="007B1565">
      <w:pPr>
        <w:pStyle w:val="Heading3"/>
        <w:numPr>
          <w:ilvl w:val="1"/>
          <w:numId w:val="12"/>
        </w:numPr>
        <w:jc w:val="both"/>
        <w:rPr>
          <w:rFonts w:asciiTheme="minorHAnsi" w:hAnsiTheme="minorHAnsi"/>
        </w:rPr>
      </w:pPr>
      <w:bookmarkStart w:id="180" w:name="_Toc433297755"/>
      <w:r w:rsidRPr="005C444A">
        <w:rPr>
          <w:rFonts w:asciiTheme="minorHAnsi" w:hAnsiTheme="minorHAnsi"/>
        </w:rPr>
        <w:t xml:space="preserve">TIM Protect </w:t>
      </w:r>
      <w:r>
        <w:rPr>
          <w:rFonts w:asciiTheme="minorHAnsi" w:hAnsiTheme="minorHAnsi"/>
        </w:rPr>
        <w:t>Antirroubo</w:t>
      </w:r>
      <w:r w:rsidRPr="005C444A">
        <w:rPr>
          <w:rFonts w:asciiTheme="minorHAnsi" w:hAnsiTheme="minorHAnsi"/>
        </w:rPr>
        <w:t xml:space="preserve"> Licença </w:t>
      </w:r>
      <w:proofErr w:type="gramStart"/>
      <w:r w:rsidRPr="005C444A">
        <w:rPr>
          <w:rFonts w:asciiTheme="minorHAnsi" w:hAnsiTheme="minorHAnsi"/>
        </w:rPr>
        <w:t>2</w:t>
      </w:r>
      <w:bookmarkEnd w:id="180"/>
      <w:proofErr w:type="gramEnd"/>
    </w:p>
    <w:p w14:paraId="5577D613" w14:textId="77777777" w:rsidR="0072445E" w:rsidRPr="005C444A" w:rsidRDefault="0072445E" w:rsidP="0072445E">
      <w:pPr>
        <w:ind w:left="708"/>
        <w:jc w:val="both"/>
      </w:pPr>
    </w:p>
    <w:p w14:paraId="715C8592" w14:textId="12C0B79B" w:rsidR="0072445E" w:rsidRPr="005C444A" w:rsidRDefault="0072445E" w:rsidP="0072445E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Pr="007B1565">
        <w:rPr>
          <w:highlight w:val="yellow"/>
        </w:rPr>
        <w:t>????? (A definir)</w:t>
      </w:r>
    </w:p>
    <w:p w14:paraId="057D16BF" w14:textId="112A9FAA" w:rsidR="0072445E" w:rsidRPr="005C444A" w:rsidRDefault="0072445E" w:rsidP="0072445E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r>
        <w:t>Antirroubo</w:t>
      </w:r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2</w:t>
      </w:r>
    </w:p>
    <w:p w14:paraId="2ADE55A9" w14:textId="77777777" w:rsidR="0072445E" w:rsidRPr="005C444A" w:rsidRDefault="0072445E" w:rsidP="0072445E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2E88F7AE" w14:textId="77777777" w:rsidR="0072445E" w:rsidRPr="005C444A" w:rsidRDefault="0072445E" w:rsidP="0072445E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5792AC65" w14:textId="77777777" w:rsidR="0072445E" w:rsidRPr="005C444A" w:rsidRDefault="0072445E" w:rsidP="0072445E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CANCELAMENTO</w:t>
      </w:r>
      <w:r w:rsidRPr="005C444A">
        <w:t>: Não há.</w:t>
      </w:r>
    </w:p>
    <w:p w14:paraId="30EC84E5" w14:textId="72376B2C" w:rsidR="0072445E" w:rsidRPr="005C444A" w:rsidRDefault="0072445E" w:rsidP="0072445E">
      <w:pPr>
        <w:ind w:left="708"/>
        <w:jc w:val="both"/>
      </w:pPr>
      <w:r w:rsidRPr="005C444A">
        <w:t xml:space="preserve">Mensagens: Mesmas do TIM Protect </w:t>
      </w:r>
      <w:r>
        <w:t>Antirroubo</w:t>
      </w:r>
      <w:r w:rsidR="00977C5D">
        <w:t xml:space="preserve"> (</w:t>
      </w:r>
      <w:hyperlink w:anchor="_TIM_Protect_Antirroubo" w:history="1">
        <w:r w:rsidR="00977C5D" w:rsidRPr="00977C5D">
          <w:rPr>
            <w:rStyle w:val="Hyperlink"/>
          </w:rPr>
          <w:t>1.1</w:t>
        </w:r>
      </w:hyperlink>
      <w:r w:rsidR="00977C5D">
        <w:t>)</w:t>
      </w:r>
    </w:p>
    <w:p w14:paraId="7CB315BC" w14:textId="77777777" w:rsidR="0072445E" w:rsidRPr="005C444A" w:rsidRDefault="0072445E" w:rsidP="0072445E">
      <w:pPr>
        <w:ind w:left="708"/>
        <w:jc w:val="both"/>
      </w:pPr>
    </w:p>
    <w:p w14:paraId="007D0840" w14:textId="4AB9D986" w:rsidR="00977C5D" w:rsidRPr="005C444A" w:rsidRDefault="00977C5D" w:rsidP="00977C5D">
      <w:pPr>
        <w:pStyle w:val="Heading3"/>
        <w:numPr>
          <w:ilvl w:val="1"/>
          <w:numId w:val="12"/>
        </w:numPr>
        <w:jc w:val="both"/>
        <w:rPr>
          <w:rFonts w:asciiTheme="minorHAnsi" w:hAnsiTheme="minorHAnsi"/>
        </w:rPr>
      </w:pPr>
      <w:bookmarkStart w:id="181" w:name="_Toc433297756"/>
      <w:r w:rsidRPr="005C444A">
        <w:rPr>
          <w:rFonts w:asciiTheme="minorHAnsi" w:hAnsiTheme="minorHAnsi"/>
        </w:rPr>
        <w:t xml:space="preserve">TIM Protect </w:t>
      </w:r>
      <w:r>
        <w:rPr>
          <w:rFonts w:asciiTheme="minorHAnsi" w:hAnsiTheme="minorHAnsi"/>
        </w:rPr>
        <w:t>Antirroubo</w:t>
      </w:r>
      <w:r w:rsidRPr="005C444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Licença </w:t>
      </w:r>
      <w:proofErr w:type="gramStart"/>
      <w:r>
        <w:rPr>
          <w:rFonts w:asciiTheme="minorHAnsi" w:hAnsiTheme="minorHAnsi"/>
        </w:rPr>
        <w:t>3</w:t>
      </w:r>
      <w:bookmarkEnd w:id="181"/>
      <w:proofErr w:type="gramEnd"/>
    </w:p>
    <w:p w14:paraId="57B23845" w14:textId="77777777" w:rsidR="00977C5D" w:rsidRPr="005C444A" w:rsidRDefault="00977C5D" w:rsidP="00977C5D">
      <w:pPr>
        <w:ind w:left="708"/>
        <w:jc w:val="both"/>
      </w:pPr>
    </w:p>
    <w:p w14:paraId="6B2591AC" w14:textId="77777777" w:rsidR="00977C5D" w:rsidRPr="005C444A" w:rsidRDefault="00977C5D" w:rsidP="00977C5D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Pr="001A4CCF">
        <w:rPr>
          <w:highlight w:val="yellow"/>
        </w:rPr>
        <w:t>????? (A definir)</w:t>
      </w:r>
    </w:p>
    <w:p w14:paraId="1B525A4A" w14:textId="219CD637" w:rsidR="00977C5D" w:rsidRPr="005C444A" w:rsidRDefault="00977C5D" w:rsidP="00977C5D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r>
        <w:t>Antirroubo</w:t>
      </w:r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</w:t>
      </w:r>
      <w:r>
        <w:t>3</w:t>
      </w:r>
    </w:p>
    <w:p w14:paraId="415E8473" w14:textId="77777777" w:rsidR="00977C5D" w:rsidRPr="005C444A" w:rsidRDefault="00977C5D" w:rsidP="00977C5D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620C1920" w14:textId="77777777" w:rsidR="00977C5D" w:rsidRPr="005C444A" w:rsidRDefault="00977C5D" w:rsidP="00977C5D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052CC94E" w14:textId="77777777" w:rsidR="00977C5D" w:rsidRPr="005C444A" w:rsidRDefault="00977C5D" w:rsidP="00977C5D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CANCELAMENTO</w:t>
      </w:r>
      <w:r w:rsidRPr="005C444A">
        <w:t>: Não há.</w:t>
      </w:r>
    </w:p>
    <w:p w14:paraId="22335F4C" w14:textId="77777777" w:rsidR="00977C5D" w:rsidRPr="005C444A" w:rsidRDefault="00977C5D" w:rsidP="00977C5D">
      <w:pPr>
        <w:ind w:left="708"/>
        <w:jc w:val="both"/>
      </w:pPr>
      <w:r w:rsidRPr="005C444A">
        <w:t xml:space="preserve">Mensagens: Mesmas do TIM Protect </w:t>
      </w:r>
      <w:r>
        <w:t>Antirroubo (</w:t>
      </w:r>
      <w:hyperlink w:anchor="_TIM_Protect_Antirroubo" w:history="1">
        <w:r w:rsidRPr="00977C5D">
          <w:rPr>
            <w:rStyle w:val="Hyperlink"/>
          </w:rPr>
          <w:t>1.1</w:t>
        </w:r>
      </w:hyperlink>
      <w:r>
        <w:t>)</w:t>
      </w:r>
    </w:p>
    <w:p w14:paraId="27DBB5A9" w14:textId="679BD66A" w:rsidR="00977C5D" w:rsidRPr="005C444A" w:rsidRDefault="00977C5D" w:rsidP="00977C5D">
      <w:pPr>
        <w:pStyle w:val="Heading3"/>
        <w:numPr>
          <w:ilvl w:val="1"/>
          <w:numId w:val="12"/>
        </w:numPr>
        <w:jc w:val="both"/>
        <w:rPr>
          <w:rFonts w:asciiTheme="minorHAnsi" w:hAnsiTheme="minorHAnsi"/>
        </w:rPr>
      </w:pPr>
      <w:bookmarkStart w:id="182" w:name="_Toc433297757"/>
      <w:r w:rsidRPr="005C444A">
        <w:rPr>
          <w:rFonts w:asciiTheme="minorHAnsi" w:hAnsiTheme="minorHAnsi"/>
        </w:rPr>
        <w:t xml:space="preserve">TIM Protect </w:t>
      </w:r>
      <w:r>
        <w:rPr>
          <w:rFonts w:asciiTheme="minorHAnsi" w:hAnsiTheme="minorHAnsi"/>
        </w:rPr>
        <w:t>Antirroubo</w:t>
      </w:r>
      <w:r w:rsidRPr="005C444A">
        <w:rPr>
          <w:rFonts w:asciiTheme="minorHAnsi" w:hAnsiTheme="minorHAnsi"/>
        </w:rPr>
        <w:t xml:space="preserve"> Licença </w:t>
      </w:r>
      <w:proofErr w:type="gramStart"/>
      <w:r>
        <w:rPr>
          <w:rFonts w:asciiTheme="minorHAnsi" w:hAnsiTheme="minorHAnsi"/>
        </w:rPr>
        <w:t>4</w:t>
      </w:r>
      <w:bookmarkEnd w:id="182"/>
      <w:proofErr w:type="gramEnd"/>
    </w:p>
    <w:p w14:paraId="32D4E013" w14:textId="77777777" w:rsidR="00977C5D" w:rsidRPr="005C444A" w:rsidRDefault="00977C5D" w:rsidP="00977C5D">
      <w:pPr>
        <w:ind w:left="708"/>
        <w:jc w:val="both"/>
      </w:pPr>
    </w:p>
    <w:p w14:paraId="2BA4FDEA" w14:textId="77777777" w:rsidR="00977C5D" w:rsidRPr="005C444A" w:rsidRDefault="00977C5D" w:rsidP="00977C5D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Pr="001A4CCF">
        <w:rPr>
          <w:highlight w:val="yellow"/>
        </w:rPr>
        <w:t>????? (A definir)</w:t>
      </w:r>
    </w:p>
    <w:p w14:paraId="73ADB8A5" w14:textId="49443492" w:rsidR="00977C5D" w:rsidRPr="005C444A" w:rsidRDefault="00977C5D" w:rsidP="00977C5D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r>
        <w:t>Antirroubo</w:t>
      </w:r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</w:t>
      </w:r>
      <w:r>
        <w:t>4</w:t>
      </w:r>
    </w:p>
    <w:p w14:paraId="6A918C72" w14:textId="77777777" w:rsidR="00977C5D" w:rsidRPr="005C444A" w:rsidRDefault="00977C5D" w:rsidP="00977C5D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6CC5F104" w14:textId="77777777" w:rsidR="00977C5D" w:rsidRPr="005C444A" w:rsidRDefault="00977C5D" w:rsidP="00977C5D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00BC0D1C" w14:textId="77777777" w:rsidR="00977C5D" w:rsidRPr="005C444A" w:rsidRDefault="00977C5D" w:rsidP="00977C5D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CANCELAMENTO</w:t>
      </w:r>
      <w:r w:rsidRPr="005C444A">
        <w:t>: Não há.</w:t>
      </w:r>
    </w:p>
    <w:p w14:paraId="494F98F4" w14:textId="77777777" w:rsidR="00977C5D" w:rsidRPr="005C444A" w:rsidRDefault="00977C5D" w:rsidP="00977C5D">
      <w:pPr>
        <w:ind w:left="708"/>
        <w:jc w:val="both"/>
      </w:pPr>
      <w:r w:rsidRPr="005C444A">
        <w:t xml:space="preserve">Mensagens: Mesmas do TIM Protect </w:t>
      </w:r>
      <w:r>
        <w:t>Antirroubo (</w:t>
      </w:r>
      <w:hyperlink w:anchor="_TIM_Protect_Antirroubo" w:history="1">
        <w:r w:rsidRPr="00977C5D">
          <w:rPr>
            <w:rStyle w:val="Hyperlink"/>
          </w:rPr>
          <w:t>1.1</w:t>
        </w:r>
      </w:hyperlink>
      <w:r>
        <w:t>)</w:t>
      </w:r>
    </w:p>
    <w:p w14:paraId="0DABA1CF" w14:textId="4E164FDB" w:rsidR="00977C5D" w:rsidRPr="005C444A" w:rsidRDefault="00977C5D" w:rsidP="00977C5D">
      <w:pPr>
        <w:pStyle w:val="Heading3"/>
        <w:numPr>
          <w:ilvl w:val="1"/>
          <w:numId w:val="12"/>
        </w:numPr>
        <w:jc w:val="both"/>
        <w:rPr>
          <w:rFonts w:asciiTheme="minorHAnsi" w:hAnsiTheme="minorHAnsi"/>
        </w:rPr>
      </w:pPr>
      <w:bookmarkStart w:id="183" w:name="_Toc433297758"/>
      <w:r w:rsidRPr="005C444A">
        <w:rPr>
          <w:rFonts w:asciiTheme="minorHAnsi" w:hAnsiTheme="minorHAnsi"/>
        </w:rPr>
        <w:t xml:space="preserve">TIM Protect </w:t>
      </w:r>
      <w:r>
        <w:rPr>
          <w:rFonts w:asciiTheme="minorHAnsi" w:hAnsiTheme="minorHAnsi"/>
        </w:rPr>
        <w:t>Antirroubo</w:t>
      </w:r>
      <w:r w:rsidRPr="005C444A">
        <w:rPr>
          <w:rFonts w:asciiTheme="minorHAnsi" w:hAnsiTheme="minorHAnsi"/>
        </w:rPr>
        <w:t xml:space="preserve"> Licença </w:t>
      </w:r>
      <w:proofErr w:type="gramStart"/>
      <w:r>
        <w:rPr>
          <w:rFonts w:asciiTheme="minorHAnsi" w:hAnsiTheme="minorHAnsi"/>
        </w:rPr>
        <w:t>5</w:t>
      </w:r>
      <w:bookmarkEnd w:id="183"/>
      <w:proofErr w:type="gramEnd"/>
    </w:p>
    <w:p w14:paraId="0C6B46FD" w14:textId="77777777" w:rsidR="00977C5D" w:rsidRPr="005C444A" w:rsidRDefault="00977C5D" w:rsidP="00977C5D">
      <w:pPr>
        <w:ind w:left="708"/>
        <w:jc w:val="both"/>
      </w:pPr>
    </w:p>
    <w:p w14:paraId="0A8F01A6" w14:textId="77777777" w:rsidR="00977C5D" w:rsidRPr="005C444A" w:rsidRDefault="00977C5D" w:rsidP="00977C5D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Pr="001A4CCF">
        <w:rPr>
          <w:highlight w:val="yellow"/>
        </w:rPr>
        <w:t>????? (A definir)</w:t>
      </w:r>
    </w:p>
    <w:p w14:paraId="2B3EF773" w14:textId="79A48F77" w:rsidR="00977C5D" w:rsidRPr="005C444A" w:rsidRDefault="00977C5D" w:rsidP="00977C5D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r>
        <w:t>Antirroubo</w:t>
      </w:r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</w:t>
      </w:r>
      <w:r>
        <w:t>5</w:t>
      </w:r>
    </w:p>
    <w:p w14:paraId="29A7CED2" w14:textId="77777777" w:rsidR="00977C5D" w:rsidRPr="005C444A" w:rsidRDefault="00977C5D" w:rsidP="00977C5D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25B6122D" w14:textId="77777777" w:rsidR="00977C5D" w:rsidRPr="005C444A" w:rsidRDefault="00977C5D" w:rsidP="00977C5D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54E4118D" w14:textId="77777777" w:rsidR="00977C5D" w:rsidRPr="005C444A" w:rsidRDefault="00977C5D" w:rsidP="00977C5D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CANCELAMENTO</w:t>
      </w:r>
      <w:r w:rsidRPr="005C444A">
        <w:t>: Não há.</w:t>
      </w:r>
    </w:p>
    <w:p w14:paraId="4C8239D2" w14:textId="77777777" w:rsidR="00977C5D" w:rsidRPr="005C444A" w:rsidRDefault="00977C5D" w:rsidP="00977C5D">
      <w:pPr>
        <w:ind w:left="708"/>
        <w:jc w:val="both"/>
      </w:pPr>
      <w:r w:rsidRPr="005C444A">
        <w:t xml:space="preserve">Mensagens: Mesmas do TIM Protect </w:t>
      </w:r>
      <w:r>
        <w:t>Antirroubo (</w:t>
      </w:r>
      <w:hyperlink w:anchor="_TIM_Protect_Antirroubo" w:history="1">
        <w:r w:rsidRPr="00977C5D">
          <w:rPr>
            <w:rStyle w:val="Hyperlink"/>
          </w:rPr>
          <w:t>1.1</w:t>
        </w:r>
      </w:hyperlink>
      <w:r>
        <w:t>)</w:t>
      </w:r>
    </w:p>
    <w:p w14:paraId="2C0F5A82" w14:textId="1CA0C03C" w:rsidR="00375CC2" w:rsidRPr="005C444A" w:rsidRDefault="00375CC2" w:rsidP="00E13A4F">
      <w:pPr>
        <w:jc w:val="both"/>
      </w:pPr>
    </w:p>
    <w:p w14:paraId="64100065" w14:textId="77777777" w:rsidR="00C43526" w:rsidRPr="005C444A" w:rsidRDefault="00C43526" w:rsidP="00E13A4F">
      <w:pPr>
        <w:pStyle w:val="Heading2"/>
        <w:numPr>
          <w:ilvl w:val="0"/>
          <w:numId w:val="15"/>
        </w:numPr>
        <w:jc w:val="both"/>
        <w:rPr>
          <w:rFonts w:asciiTheme="minorHAnsi" w:hAnsiTheme="minorHAnsi"/>
        </w:rPr>
      </w:pPr>
      <w:bookmarkStart w:id="184" w:name="_Toc433297759"/>
      <w:r w:rsidRPr="005C444A">
        <w:rPr>
          <w:rFonts w:asciiTheme="minorHAnsi" w:hAnsiTheme="minorHAnsi"/>
        </w:rPr>
        <w:t>Linha Segurança</w:t>
      </w:r>
      <w:bookmarkEnd w:id="184"/>
    </w:p>
    <w:p w14:paraId="54EC145B" w14:textId="77777777" w:rsidR="00C43526" w:rsidRPr="005C444A" w:rsidRDefault="00C43526" w:rsidP="00E13A4F">
      <w:pPr>
        <w:jc w:val="both"/>
      </w:pPr>
    </w:p>
    <w:p w14:paraId="7FD5D5F3" w14:textId="77777777" w:rsidR="00212DBC" w:rsidRPr="005C444A" w:rsidRDefault="00212DBC" w:rsidP="00E13A4F">
      <w:pPr>
        <w:jc w:val="both"/>
        <w:rPr>
          <w:lang w:val="en-US"/>
        </w:rPr>
      </w:pPr>
      <w:r w:rsidRPr="005C444A">
        <w:rPr>
          <w:lang w:val="en-US"/>
        </w:rPr>
        <w:t>Short number: 5512</w:t>
      </w:r>
    </w:p>
    <w:p w14:paraId="08EBCDC6" w14:textId="1A1E62E0" w:rsidR="00724538" w:rsidRDefault="00212DBC" w:rsidP="007B1565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proofErr w:type="spellStart"/>
      <w:r w:rsidRPr="005C444A">
        <w:rPr>
          <w:lang w:val="en-US"/>
        </w:rPr>
        <w:t>Mensagens</w:t>
      </w:r>
      <w:proofErr w:type="spellEnd"/>
      <w:r w:rsidRPr="005C444A">
        <w:rPr>
          <w:lang w:val="en-US"/>
        </w:rPr>
        <w:t xml:space="preserve"> </w:t>
      </w:r>
      <w:proofErr w:type="spellStart"/>
      <w:r w:rsidRPr="005C444A">
        <w:rPr>
          <w:lang w:val="en-US"/>
        </w:rPr>
        <w:t>deste</w:t>
      </w:r>
      <w:proofErr w:type="spellEnd"/>
      <w:r w:rsidRPr="005C444A">
        <w:rPr>
          <w:lang w:val="en-US"/>
        </w:rPr>
        <w:t xml:space="preserve"> Short number:</w:t>
      </w:r>
    </w:p>
    <w:p w14:paraId="68985351" w14:textId="77777777" w:rsidR="00724538" w:rsidRPr="001A4CCF" w:rsidRDefault="00724538" w:rsidP="0072453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B1565">
        <w:rPr>
          <w:rFonts w:eastAsia="Times New Roman" w:cs="Arial"/>
          <w:b/>
          <w:lang w:val="en-US" w:eastAsia="pt-BR"/>
        </w:rPr>
        <w:t>SUBREQUEST_NOT_FOUND</w:t>
      </w:r>
      <w:r w:rsidRPr="007B1565">
        <w:rPr>
          <w:rFonts w:eastAsia="Times New Roman" w:cs="Arial"/>
          <w:lang w:val="en-US" w:eastAsia="pt-BR"/>
        </w:rPr>
        <w:t>: “</w:t>
      </w:r>
      <w:proofErr w:type="spellStart"/>
      <w:r w:rsidRPr="001A4CCF">
        <w:rPr>
          <w:rFonts w:eastAsia="Times New Roman" w:cs="Arial"/>
          <w:lang w:val="en-US" w:eastAsia="pt-BR"/>
        </w:rPr>
        <w:t>Comando</w:t>
      </w:r>
      <w:proofErr w:type="spellEnd"/>
      <w:r w:rsidRPr="001A4CCF">
        <w:rPr>
          <w:rFonts w:eastAsia="Times New Roman" w:cs="Arial"/>
          <w:lang w:val="en-US" w:eastAsia="pt-BR"/>
        </w:rPr>
        <w:t xml:space="preserve"> </w:t>
      </w:r>
      <w:proofErr w:type="spellStart"/>
      <w:r w:rsidRPr="001A4CCF">
        <w:rPr>
          <w:rFonts w:eastAsia="Times New Roman" w:cs="Arial"/>
          <w:lang w:val="en-US" w:eastAsia="pt-BR"/>
        </w:rPr>
        <w:t>invalido</w:t>
      </w:r>
      <w:proofErr w:type="spellEnd"/>
      <w:r w:rsidRPr="001A4CCF">
        <w:rPr>
          <w:rFonts w:eastAsia="Times New Roman" w:cs="Arial"/>
          <w:lang w:val="en-US" w:eastAsia="pt-BR"/>
        </w:rPr>
        <w:t xml:space="preserve">. </w:t>
      </w:r>
      <w:r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Pr="007B1565">
        <w:rPr>
          <w:rFonts w:eastAsia="Times New Roman" w:cs="Arial"/>
          <w:lang w:eastAsia="pt-BR"/>
        </w:rPr>
        <w:t>protecao</w:t>
      </w:r>
      <w:proofErr w:type="spellEnd"/>
      <w:r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Celular </w:t>
      </w:r>
      <w:proofErr w:type="gramStart"/>
      <w:r w:rsidRPr="007B1565">
        <w:rPr>
          <w:rFonts w:eastAsia="Times New Roman" w:cs="Arial"/>
          <w:lang w:eastAsia="pt-BR"/>
        </w:rPr>
        <w:t>RS5,</w:t>
      </w:r>
      <w:proofErr w:type="gramEnd"/>
      <w:r w:rsidRPr="007B1565">
        <w:rPr>
          <w:rFonts w:eastAsia="Times New Roman" w:cs="Arial"/>
          <w:lang w:eastAsia="pt-BR"/>
        </w:rPr>
        <w:t>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36C13ABF" w14:textId="389D3E8A" w:rsidR="00724538" w:rsidRPr="001A4CCF" w:rsidRDefault="00724538" w:rsidP="0072453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DUPLICATED_OPTIN_CONFIRMATION</w:t>
      </w:r>
      <w:r w:rsidRPr="001A4CCF">
        <w:rPr>
          <w:rFonts w:eastAsia="Times New Roman" w:cs="Arial"/>
          <w:lang w:eastAsia="pt-BR"/>
        </w:rPr>
        <w:t xml:space="preserve">: “TIM Protect: 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possui o TIM Protect </w:t>
      </w:r>
      <w:proofErr w:type="spellStart"/>
      <w:r w:rsidR="00DA35CB">
        <w:rPr>
          <w:rFonts w:eastAsia="Times New Roman" w:cs="Arial"/>
          <w:lang w:eastAsia="pt-BR"/>
        </w:rPr>
        <w:t>Seguranca</w:t>
      </w:r>
      <w:proofErr w:type="spellEnd"/>
      <w:r w:rsidRPr="001A4CCF">
        <w:rPr>
          <w:rFonts w:eastAsia="Times New Roman" w:cs="Arial"/>
          <w:lang w:eastAsia="pt-BR"/>
        </w:rPr>
        <w:t xml:space="preserve">. Para mais </w:t>
      </w:r>
      <w:proofErr w:type="spellStart"/>
      <w:r w:rsidRPr="001A4CCF">
        <w:rPr>
          <w:rFonts w:eastAsia="Times New Roman" w:cs="Arial"/>
          <w:lang w:eastAsia="pt-BR"/>
        </w:rPr>
        <w:t>informacoes</w:t>
      </w:r>
      <w:proofErr w:type="spellEnd"/>
      <w:r w:rsidRPr="001A4CCF">
        <w:rPr>
          <w:rFonts w:eastAsia="Times New Roman" w:cs="Arial"/>
          <w:lang w:eastAsia="pt-BR"/>
        </w:rPr>
        <w:t xml:space="preserve"> envie AJUDA.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2DF76F94" w14:textId="77777777" w:rsidR="00724538" w:rsidRPr="001A4CCF" w:rsidRDefault="00724538" w:rsidP="0072453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val="en-US" w:eastAsia="pt-BR"/>
        </w:rPr>
        <w:lastRenderedPageBreak/>
        <w:t>SMS_KEYWORD_NOT_FOUND</w:t>
      </w:r>
      <w:r w:rsidRPr="001A4CCF">
        <w:rPr>
          <w:rFonts w:eastAsia="Times New Roman" w:cs="Arial"/>
          <w:lang w:val="en-US" w:eastAsia="pt-BR"/>
        </w:rPr>
        <w:t>: “</w:t>
      </w:r>
      <w:proofErr w:type="spellStart"/>
      <w:r w:rsidRPr="001A4CCF">
        <w:rPr>
          <w:rFonts w:eastAsia="Times New Roman" w:cs="Arial"/>
          <w:lang w:val="en-US" w:eastAsia="pt-BR"/>
        </w:rPr>
        <w:t>Comando</w:t>
      </w:r>
      <w:proofErr w:type="spellEnd"/>
      <w:r w:rsidRPr="001A4CCF">
        <w:rPr>
          <w:rFonts w:eastAsia="Times New Roman" w:cs="Arial"/>
          <w:lang w:val="en-US" w:eastAsia="pt-BR"/>
        </w:rPr>
        <w:t xml:space="preserve"> </w:t>
      </w:r>
      <w:proofErr w:type="spellStart"/>
      <w:r w:rsidRPr="001A4CCF">
        <w:rPr>
          <w:rFonts w:eastAsia="Times New Roman" w:cs="Arial"/>
          <w:lang w:val="en-US" w:eastAsia="pt-BR"/>
        </w:rPr>
        <w:t>invalido</w:t>
      </w:r>
      <w:proofErr w:type="spellEnd"/>
      <w:r w:rsidRPr="001A4CCF">
        <w:rPr>
          <w:rFonts w:eastAsia="Times New Roman" w:cs="Arial"/>
          <w:lang w:val="en-US" w:eastAsia="pt-BR"/>
        </w:rPr>
        <w:t xml:space="preserve">. </w:t>
      </w:r>
      <w:r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Pr="007B1565">
        <w:rPr>
          <w:rFonts w:eastAsia="Times New Roman" w:cs="Arial"/>
          <w:lang w:eastAsia="pt-BR"/>
        </w:rPr>
        <w:t>protecao</w:t>
      </w:r>
      <w:proofErr w:type="spellEnd"/>
      <w:r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Celular </w:t>
      </w:r>
      <w:proofErr w:type="gramStart"/>
      <w:r w:rsidRPr="007B1565">
        <w:rPr>
          <w:rFonts w:eastAsia="Times New Roman" w:cs="Arial"/>
          <w:lang w:eastAsia="pt-BR"/>
        </w:rPr>
        <w:t>RS5,</w:t>
      </w:r>
      <w:proofErr w:type="gramEnd"/>
      <w:r w:rsidRPr="007B1565">
        <w:rPr>
          <w:rFonts w:eastAsia="Times New Roman" w:cs="Arial"/>
          <w:lang w:eastAsia="pt-BR"/>
        </w:rPr>
        <w:t>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 xml:space="preserve">.” </w:t>
      </w:r>
    </w:p>
    <w:p w14:paraId="08805178" w14:textId="77777777" w:rsidR="00724538" w:rsidRPr="001A4CCF" w:rsidRDefault="00724538" w:rsidP="0072453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SMS_HELP_EXPIRATION</w:t>
      </w:r>
      <w:r w:rsidRPr="001A4CCF">
        <w:rPr>
          <w:rFonts w:eastAsia="Times New Roman" w:cs="Arial"/>
          <w:lang w:eastAsia="pt-BR"/>
        </w:rPr>
        <w:t xml:space="preserve">: “TIM Protect: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foi </w:t>
      </w:r>
      <w:proofErr w:type="spellStart"/>
      <w:r w:rsidRPr="001A4CCF">
        <w:rPr>
          <w:rFonts w:eastAsia="Times New Roman" w:cs="Arial"/>
          <w:lang w:eastAsia="pt-BR"/>
        </w:rPr>
        <w:t>possivel</w:t>
      </w:r>
      <w:proofErr w:type="spellEnd"/>
      <w:r w:rsidRPr="001A4CCF">
        <w:rPr>
          <w:rFonts w:eastAsia="Times New Roman" w:cs="Arial"/>
          <w:lang w:eastAsia="pt-BR"/>
        </w:rPr>
        <w:t xml:space="preserve"> responder sua </w:t>
      </w:r>
      <w:proofErr w:type="spellStart"/>
      <w:r w:rsidRPr="001A4CCF">
        <w:rPr>
          <w:rFonts w:eastAsia="Times New Roman" w:cs="Arial"/>
          <w:lang w:eastAsia="pt-BR"/>
        </w:rPr>
        <w:t>solicitacao</w:t>
      </w:r>
      <w:proofErr w:type="spellEnd"/>
      <w:r w:rsidRPr="001A4CCF">
        <w:rPr>
          <w:rFonts w:eastAsia="Times New Roman" w:cs="Arial"/>
          <w:lang w:eastAsia="pt-BR"/>
        </w:rPr>
        <w:t xml:space="preserve">, por favor, tente novamente. Para mais </w:t>
      </w:r>
      <w:proofErr w:type="spellStart"/>
      <w:r w:rsidRPr="001A4CCF">
        <w:rPr>
          <w:rFonts w:eastAsia="Times New Roman" w:cs="Arial"/>
          <w:lang w:eastAsia="pt-BR"/>
        </w:rPr>
        <w:t>informacoes</w:t>
      </w:r>
      <w:proofErr w:type="spellEnd"/>
      <w:r w:rsidRPr="001A4CCF">
        <w:rPr>
          <w:rFonts w:eastAsia="Times New Roman" w:cs="Arial"/>
          <w:lang w:eastAsia="pt-BR"/>
        </w:rPr>
        <w:t xml:space="preserve"> acesse http://timprotect.com.br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7B6B90A0" w14:textId="77777777" w:rsidR="00724538" w:rsidRPr="007B1565" w:rsidRDefault="00724538" w:rsidP="007B1565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</w:p>
    <w:p w14:paraId="4933ACFA" w14:textId="77777777" w:rsidR="00C43526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185" w:name="_Toc433234902"/>
      <w:bookmarkStart w:id="186" w:name="_Ref425339534"/>
      <w:bookmarkStart w:id="187" w:name="_Toc433297760"/>
      <w:bookmarkEnd w:id="185"/>
      <w:r w:rsidRPr="005C444A">
        <w:rPr>
          <w:rFonts w:asciiTheme="minorHAnsi" w:hAnsiTheme="minorHAnsi"/>
        </w:rPr>
        <w:t xml:space="preserve">TIM Protect </w:t>
      </w:r>
      <w:r w:rsidR="00C43526" w:rsidRPr="005C444A">
        <w:rPr>
          <w:rFonts w:asciiTheme="minorHAnsi" w:hAnsiTheme="minorHAnsi"/>
        </w:rPr>
        <w:t>Segurança</w:t>
      </w:r>
      <w:bookmarkEnd w:id="186"/>
      <w:bookmarkEnd w:id="187"/>
    </w:p>
    <w:p w14:paraId="5E7FD127" w14:textId="77777777" w:rsidR="00212DBC" w:rsidRPr="005C444A" w:rsidRDefault="00212DBC" w:rsidP="00E13A4F">
      <w:pPr>
        <w:ind w:left="708"/>
        <w:jc w:val="both"/>
      </w:pPr>
    </w:p>
    <w:p w14:paraId="6887B94E" w14:textId="1AC3EE4A" w:rsidR="00C43526" w:rsidRPr="005C444A" w:rsidRDefault="00C43526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="00DD425E" w:rsidRPr="00DD425E">
        <w:rPr>
          <w:rFonts w:eastAsiaTheme="minorEastAsia" w:hAnsi="Calibri"/>
          <w:color w:val="000000" w:themeColor="text1"/>
          <w:kern w:val="24"/>
        </w:rPr>
        <w:t xml:space="preserve"> </w:t>
      </w:r>
      <w:r w:rsidR="00DD425E" w:rsidRPr="00DD425E">
        <w:t>11470</w:t>
      </w:r>
    </w:p>
    <w:p w14:paraId="39DCD401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 w:rsidRPr="005C444A">
        <w:t>Seguranca</w:t>
      </w:r>
      <w:proofErr w:type="spellEnd"/>
    </w:p>
    <w:p w14:paraId="67BE0F11" w14:textId="77777777" w:rsidR="0011022A" w:rsidRPr="005C444A" w:rsidRDefault="0011022A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20C85FED" w14:textId="2E73D64C" w:rsidR="00DA35CB" w:rsidRPr="006C051E" w:rsidRDefault="00DA35CB" w:rsidP="007B1565">
      <w:pPr>
        <w:pStyle w:val="ListParagraph"/>
        <w:numPr>
          <w:ilvl w:val="0"/>
          <w:numId w:val="5"/>
        </w:numPr>
        <w:jc w:val="both"/>
        <w:rPr>
          <w:b/>
        </w:rPr>
      </w:pPr>
      <w:r w:rsidRPr="006C051E">
        <w:rPr>
          <w:b/>
        </w:rPr>
        <w:t>KEYWORDS DE ATIVAÇÃO</w:t>
      </w:r>
      <w:r w:rsidRPr="007F5D67">
        <w:rPr>
          <w:b/>
        </w:rPr>
        <w:t xml:space="preserve"> para APPID 11470 (TIM Protect </w:t>
      </w:r>
      <w:proofErr w:type="spellStart"/>
      <w:r w:rsidRPr="007F5D67">
        <w:rPr>
          <w:b/>
        </w:rPr>
        <w:t>Seguranca</w:t>
      </w:r>
      <w:proofErr w:type="spellEnd"/>
      <w:r w:rsidRPr="00DA35CB">
        <w:rPr>
          <w:b/>
        </w:rPr>
        <w:t>)</w:t>
      </w:r>
      <w:r w:rsidRPr="006F692F">
        <w:t xml:space="preserve">: </w:t>
      </w:r>
      <w:r w:rsidRPr="00DA35CB">
        <w:t xml:space="preserve">OK, PODE, PROT, PS, S, SEG, SOS, </w:t>
      </w:r>
      <w:proofErr w:type="gramStart"/>
      <w:r w:rsidRPr="00DA35CB">
        <w:t>tim</w:t>
      </w:r>
      <w:proofErr w:type="gramEnd"/>
      <w:r w:rsidRPr="00DA35CB">
        <w:t xml:space="preserve">, USAR, </w:t>
      </w:r>
      <w:proofErr w:type="spellStart"/>
      <w:r w:rsidRPr="00DA35CB">
        <w:t>pk</w:t>
      </w:r>
      <w:proofErr w:type="spellEnd"/>
      <w:r w:rsidRPr="00DA35CB">
        <w:t xml:space="preserve">, </w:t>
      </w:r>
      <w:proofErr w:type="spellStart"/>
      <w:r w:rsidRPr="00DA35CB">
        <w:t>oq</w:t>
      </w:r>
      <w:proofErr w:type="spellEnd"/>
      <w:r w:rsidRPr="00DA35CB">
        <w:t xml:space="preserve">, oi, </w:t>
      </w:r>
      <w:proofErr w:type="spellStart"/>
      <w:r w:rsidRPr="00DA35CB">
        <w:t>podi</w:t>
      </w:r>
      <w:proofErr w:type="spellEnd"/>
      <w:r w:rsidRPr="00DA35CB">
        <w:t xml:space="preserve">, </w:t>
      </w:r>
      <w:proofErr w:type="spellStart"/>
      <w:r w:rsidRPr="00DA35CB">
        <w:t>pod</w:t>
      </w:r>
      <w:proofErr w:type="spellEnd"/>
      <w:r w:rsidRPr="00DA35CB">
        <w:t xml:space="preserve">, </w:t>
      </w:r>
      <w:proofErr w:type="spellStart"/>
      <w:r w:rsidRPr="00DA35CB">
        <w:t>ipod</w:t>
      </w:r>
      <w:proofErr w:type="spellEnd"/>
      <w:r w:rsidRPr="00DA35CB">
        <w:t xml:space="preserve">, podem, pose, </w:t>
      </w:r>
      <w:proofErr w:type="spellStart"/>
      <w:r w:rsidRPr="00DA35CB">
        <w:t>prott</w:t>
      </w:r>
      <w:proofErr w:type="spellEnd"/>
      <w:r w:rsidRPr="00DA35CB">
        <w:t xml:space="preserve">,  Proteção, pro, PPS, </w:t>
      </w:r>
      <w:proofErr w:type="spellStart"/>
      <w:r w:rsidRPr="00DA35CB">
        <w:t>pss</w:t>
      </w:r>
      <w:proofErr w:type="spellEnd"/>
      <w:r w:rsidRPr="00DA35CB">
        <w:t xml:space="preserve">, </w:t>
      </w:r>
      <w:proofErr w:type="spellStart"/>
      <w:r w:rsidRPr="00DA35CB">
        <w:t>obs</w:t>
      </w:r>
      <w:proofErr w:type="spellEnd"/>
      <w:r w:rsidRPr="00DA35CB">
        <w:t xml:space="preserve">, segunda, segui, </w:t>
      </w:r>
      <w:proofErr w:type="spellStart"/>
      <w:r w:rsidRPr="00DA35CB">
        <w:t>ceg</w:t>
      </w:r>
      <w:proofErr w:type="spellEnd"/>
      <w:r w:rsidRPr="00DA35CB">
        <w:t xml:space="preserve">, seguinte, </w:t>
      </w:r>
      <w:proofErr w:type="spellStart"/>
      <w:r w:rsidRPr="00DA35CB">
        <w:t>sg</w:t>
      </w:r>
      <w:proofErr w:type="spellEnd"/>
      <w:r w:rsidRPr="00DA35CB">
        <w:t xml:space="preserve">, </w:t>
      </w:r>
      <w:proofErr w:type="spellStart"/>
      <w:r w:rsidRPr="00DA35CB">
        <w:t>s.o.s</w:t>
      </w:r>
      <w:proofErr w:type="spellEnd"/>
      <w:r w:rsidRPr="00DA35CB">
        <w:t xml:space="preserve">, sós, sois, só, sou, </w:t>
      </w:r>
      <w:proofErr w:type="spellStart"/>
      <w:r w:rsidRPr="00DA35CB">
        <w:t>tin</w:t>
      </w:r>
      <w:proofErr w:type="spellEnd"/>
      <w:r w:rsidRPr="00DA35CB">
        <w:t>, time, tem</w:t>
      </w:r>
      <w:r>
        <w:t xml:space="preserve">, </w:t>
      </w:r>
      <w:r w:rsidRPr="00DA35CB">
        <w:t xml:space="preserve">aceito, BUSINESSSEG, CEL, CONCORRA, Juy2, LS, </w:t>
      </w:r>
      <w:proofErr w:type="spellStart"/>
      <w:r w:rsidRPr="00DA35CB">
        <w:t>MeuCarroNovo</w:t>
      </w:r>
      <w:proofErr w:type="spellEnd"/>
      <w:r w:rsidRPr="00DA35CB">
        <w:t xml:space="preserve">, </w:t>
      </w:r>
      <w:proofErr w:type="spellStart"/>
      <w:r w:rsidRPr="00DA35CB">
        <w:t>midiacel</w:t>
      </w:r>
      <w:proofErr w:type="spellEnd"/>
      <w:r w:rsidRPr="00DA35CB">
        <w:t xml:space="preserve">, </w:t>
      </w:r>
      <w:proofErr w:type="spellStart"/>
      <w:r w:rsidRPr="00DA35CB">
        <w:t>MinhaBolada</w:t>
      </w:r>
      <w:proofErr w:type="spellEnd"/>
      <w:r w:rsidRPr="00DA35CB">
        <w:t xml:space="preserve">, P, PARTICIPE, </w:t>
      </w:r>
      <w:proofErr w:type="spellStart"/>
      <w:r w:rsidRPr="00DA35CB">
        <w:t>ParticipePromoTIM</w:t>
      </w:r>
      <w:proofErr w:type="spellEnd"/>
      <w:r w:rsidRPr="00DA35CB">
        <w:t xml:space="preserve">, </w:t>
      </w:r>
      <w:proofErr w:type="spellStart"/>
      <w:r w:rsidRPr="00DA35CB">
        <w:t>QueroParticiparAgora</w:t>
      </w:r>
      <w:proofErr w:type="spellEnd"/>
      <w:r w:rsidRPr="00DA35CB">
        <w:t xml:space="preserve">, SE,  TM, CELULAR, CEU, concorre, concorrendo, </w:t>
      </w:r>
      <w:proofErr w:type="spellStart"/>
      <w:r w:rsidRPr="00DA35CB">
        <w:t>Comcorra</w:t>
      </w:r>
      <w:proofErr w:type="spellEnd"/>
      <w:r w:rsidRPr="00DA35CB">
        <w:t>, corra, time-oficial</w:t>
      </w:r>
      <w:r w:rsidR="004A570A">
        <w:t>, 1, hum, um</w:t>
      </w:r>
    </w:p>
    <w:p w14:paraId="4214D27A" w14:textId="28D5A21F" w:rsidR="00DA35CB" w:rsidRPr="001A4CCF" w:rsidRDefault="00DA35CB" w:rsidP="00DA35CB">
      <w:pPr>
        <w:pStyle w:val="ListParagraph"/>
        <w:numPr>
          <w:ilvl w:val="0"/>
          <w:numId w:val="5"/>
        </w:numPr>
        <w:rPr>
          <w:b/>
        </w:rPr>
      </w:pPr>
      <w:r w:rsidRPr="005C444A">
        <w:rPr>
          <w:b/>
        </w:rPr>
        <w:t>KEYWORDS DE ATIVAÇÃO</w:t>
      </w:r>
      <w:r>
        <w:rPr>
          <w:b/>
        </w:rPr>
        <w:t xml:space="preserve"> SEM DUPLO OPTIN </w:t>
      </w:r>
      <w:r w:rsidRPr="00820CBB">
        <w:rPr>
          <w:b/>
        </w:rPr>
        <w:t xml:space="preserve">para APPID </w:t>
      </w:r>
      <w:r w:rsidRPr="001A4CCF">
        <w:rPr>
          <w:b/>
        </w:rPr>
        <w:t xml:space="preserve">11470 </w:t>
      </w:r>
      <w:r w:rsidRPr="00820CBB">
        <w:rPr>
          <w:b/>
        </w:rPr>
        <w:t>(</w:t>
      </w:r>
      <w:r w:rsidRPr="00A5445D">
        <w:rPr>
          <w:b/>
        </w:rPr>
        <w:t xml:space="preserve">TIM Protect </w:t>
      </w:r>
      <w:proofErr w:type="spellStart"/>
      <w:r>
        <w:rPr>
          <w:b/>
        </w:rPr>
        <w:t>Seguranca</w:t>
      </w:r>
      <w:proofErr w:type="spellEnd"/>
      <w:r w:rsidRPr="001A4CCF">
        <w:rPr>
          <w:b/>
        </w:rPr>
        <w:t>)</w:t>
      </w:r>
      <w:r w:rsidRPr="005C444A">
        <w:t xml:space="preserve">: </w:t>
      </w:r>
      <w:del w:id="188" w:author="Leandro Cubas De Macedo" w:date="2015-10-29T17:34:00Z">
        <w:r w:rsidRPr="00DA35CB" w:rsidDel="002B4970">
          <w:delText xml:space="preserve">SIMCARDSEGPRO, </w:delText>
        </w:r>
      </w:del>
      <w:ins w:id="189" w:author="Leandro Cubas De Macedo" w:date="2015-10-29T17:35:00Z">
        <w:r w:rsidR="002B4970" w:rsidRPr="00DA35CB">
          <w:t>SIMCARDSEGPSM, SMARTPROTBUSI, SMCEL, SMCEL02, SMCELPOS, SMCEL_CTL, SMSEG, T, TIM-OFICIAL, TIMPROMOSEG, TIMPROMOSEG_2, TIMPROMOSEG_3, TIMPROMOSEG_4, TIMPROMOSEG_5</w:t>
        </w:r>
        <w:r w:rsidR="002B4970">
          <w:t>, TIMPROMOSEG_7, TIMPROMOSEG_TV</w:t>
        </w:r>
      </w:ins>
      <w:proofErr w:type="gramStart"/>
      <w:del w:id="190" w:author="Leandro Cubas De Macedo" w:date="2015-10-29T17:35:00Z">
        <w:r w:rsidRPr="00DA35CB" w:rsidDel="002B4970">
          <w:delText>SIMCARDSEGPSM, SMARTPROTBUSI, SMCEL, SMCEL02, SMCELPOS, SMCEL_CTL, SMSEG, T, TIM-OFICIAL, TIMPROMOSEG, TIMPROMOSEG_2, TIMPROMOSEG_3, TIMPROMOSEG_4, TIMPROMOSEG_5</w:delText>
        </w:r>
        <w:r w:rsidDel="002B4970">
          <w:delText>, TIMPROMOSEG_7, TIMPROMOSEG_TV</w:delText>
        </w:r>
      </w:del>
      <w:proofErr w:type="gramEnd"/>
    </w:p>
    <w:p w14:paraId="19C16EE7" w14:textId="77777777" w:rsidR="004A570A" w:rsidRPr="001A4CCF" w:rsidRDefault="004A570A" w:rsidP="004A570A">
      <w:pPr>
        <w:pStyle w:val="ListParagraph"/>
        <w:numPr>
          <w:ilvl w:val="0"/>
          <w:numId w:val="5"/>
        </w:numPr>
        <w:jc w:val="both"/>
        <w:rPr>
          <w:b/>
        </w:rPr>
      </w:pPr>
      <w:r w:rsidRPr="00820CBB">
        <w:rPr>
          <w:b/>
        </w:rPr>
        <w:t xml:space="preserve">KEYWORDS DE ATIVAÇÃO para APPID 11263 (TIM Protect Backup </w:t>
      </w:r>
      <w:r w:rsidRPr="006F692F">
        <w:rPr>
          <w:b/>
        </w:rPr>
        <w:t>5GB</w:t>
      </w:r>
      <w:r w:rsidRPr="001A4CCF">
        <w:rPr>
          <w:b/>
        </w:rPr>
        <w:t>)</w:t>
      </w:r>
      <w:r w:rsidRPr="006F692F">
        <w:t xml:space="preserve">: </w:t>
      </w:r>
      <w:r w:rsidRPr="001A4CCF">
        <w:t>“6”</w:t>
      </w:r>
      <w:r>
        <w:t>, “</w:t>
      </w:r>
      <w:r w:rsidRPr="004A570A">
        <w:t>SEIS</w:t>
      </w:r>
      <w:proofErr w:type="gramStart"/>
      <w:r>
        <w:t>”</w:t>
      </w:r>
      <w:proofErr w:type="gramEnd"/>
    </w:p>
    <w:p w14:paraId="2CC861EB" w14:textId="77777777" w:rsidR="004A570A" w:rsidRPr="001A4CCF" w:rsidRDefault="004A570A" w:rsidP="004A570A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11475 </w:t>
      </w:r>
      <w:r w:rsidRPr="006C051E">
        <w:rPr>
          <w:b/>
        </w:rPr>
        <w:t>(TIM Protect Backup 10</w:t>
      </w:r>
      <w:r w:rsidRPr="001A4CCF">
        <w:rPr>
          <w:b/>
        </w:rPr>
        <w:t>GB)</w:t>
      </w:r>
      <w:r w:rsidRPr="001A4CCF">
        <w:t>: “7”</w:t>
      </w:r>
      <w:r>
        <w:t>, “</w:t>
      </w:r>
      <w:r w:rsidRPr="004A570A">
        <w:t>SETE</w:t>
      </w:r>
      <w:proofErr w:type="gramStart"/>
      <w:r>
        <w:t>”</w:t>
      </w:r>
      <w:proofErr w:type="gramEnd"/>
    </w:p>
    <w:p w14:paraId="1E615196" w14:textId="77777777" w:rsidR="004A570A" w:rsidRPr="001A4CCF" w:rsidRDefault="004A570A" w:rsidP="004A570A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11476 </w:t>
      </w:r>
      <w:r w:rsidRPr="006C051E">
        <w:rPr>
          <w:b/>
        </w:rPr>
        <w:t>(TIM Protect Backup 3</w:t>
      </w:r>
      <w:r w:rsidRPr="001A4CCF">
        <w:rPr>
          <w:b/>
        </w:rPr>
        <w:t>0GB)</w:t>
      </w:r>
      <w:r w:rsidRPr="001A4CCF">
        <w:t>: “</w:t>
      </w:r>
      <w:r w:rsidRPr="006F692F">
        <w:t>8</w:t>
      </w:r>
      <w:r w:rsidRPr="001A4CCF">
        <w:t>”</w:t>
      </w:r>
      <w:r>
        <w:t>, “</w:t>
      </w:r>
      <w:r w:rsidRPr="004A570A">
        <w:t>OITO</w:t>
      </w:r>
      <w:proofErr w:type="gramStart"/>
      <w:r>
        <w:t>”</w:t>
      </w:r>
      <w:proofErr w:type="gramEnd"/>
    </w:p>
    <w:p w14:paraId="16839979" w14:textId="77777777" w:rsidR="004A570A" w:rsidRPr="006F692F" w:rsidRDefault="004A570A" w:rsidP="004A570A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11477 </w:t>
      </w:r>
      <w:r w:rsidRPr="006C051E">
        <w:rPr>
          <w:b/>
        </w:rPr>
        <w:t>(TIM Protect Backup 1</w:t>
      </w:r>
      <w:r w:rsidRPr="001A4CCF">
        <w:rPr>
          <w:b/>
        </w:rPr>
        <w:t>00GB)</w:t>
      </w:r>
      <w:r w:rsidRPr="001A4CCF">
        <w:t>: “9”</w:t>
      </w:r>
      <w:r>
        <w:t>, “</w:t>
      </w:r>
      <w:r w:rsidRPr="004A570A">
        <w:t>NOVE</w:t>
      </w:r>
      <w:proofErr w:type="gramStart"/>
      <w:r>
        <w:t>”</w:t>
      </w:r>
      <w:proofErr w:type="gramEnd"/>
    </w:p>
    <w:p w14:paraId="51A3705A" w14:textId="77777777" w:rsidR="004A570A" w:rsidRPr="001A4CCF" w:rsidRDefault="004A570A" w:rsidP="004A570A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>KEYWORDS DE ATIVAÇÃO</w:t>
      </w:r>
      <w:r w:rsidRPr="00DA35CB">
        <w:rPr>
          <w:b/>
        </w:rPr>
        <w:t xml:space="preserve"> para APPID 11472</w:t>
      </w:r>
      <w:r w:rsidRPr="006C051E">
        <w:rPr>
          <w:b/>
        </w:rPr>
        <w:t xml:space="preserve"> (TIM PROTECT SEGURANCA FAMILIA PC</w:t>
      </w:r>
      <w:r w:rsidRPr="001A4CCF">
        <w:rPr>
          <w:b/>
        </w:rPr>
        <w:t>)</w:t>
      </w:r>
      <w:r w:rsidRPr="001A4CCF">
        <w:t>: “2”</w:t>
      </w:r>
      <w:r>
        <w:t>, “DOIS</w:t>
      </w:r>
      <w:proofErr w:type="gramStart"/>
      <w:r>
        <w:t>”</w:t>
      </w:r>
      <w:proofErr w:type="gramEnd"/>
    </w:p>
    <w:p w14:paraId="46B04F5E" w14:textId="77777777" w:rsidR="00DA35CB" w:rsidRDefault="00DA35CB" w:rsidP="00DA35CB">
      <w:pPr>
        <w:pStyle w:val="ListParagraph"/>
        <w:numPr>
          <w:ilvl w:val="0"/>
          <w:numId w:val="5"/>
        </w:numPr>
        <w:jc w:val="both"/>
      </w:pPr>
      <w:r w:rsidRPr="005C444A">
        <w:rPr>
          <w:b/>
        </w:rPr>
        <w:t>KEYWORDS DE CANCELAMENTO</w:t>
      </w:r>
      <w:r w:rsidRPr="005C444A">
        <w:t xml:space="preserve">: </w:t>
      </w:r>
      <w:r w:rsidRPr="001A4CCF">
        <w:t>“SAIR”</w:t>
      </w:r>
      <w:r w:rsidRPr="006F692F">
        <w:t xml:space="preserve">, </w:t>
      </w:r>
      <w:r w:rsidRPr="005C444A">
        <w:t>“CANCELA”, “CANCELAR”, “CANC”, “CANCEL”, “</w:t>
      </w:r>
      <w:proofErr w:type="gramStart"/>
      <w:r w:rsidRPr="005C444A">
        <w:t>OFF</w:t>
      </w:r>
      <w:proofErr w:type="gramEnd"/>
      <w:r w:rsidRPr="005C444A">
        <w:t xml:space="preserve">”, “STOP”, “FIM”, “END”, “SAI”, “N”, </w:t>
      </w:r>
      <w:r>
        <w:t xml:space="preserve">“NAO", </w:t>
      </w:r>
      <w:r w:rsidRPr="005C444A">
        <w:t>“DESC”, “DESCADASTRA”, “DESCADASTRAR”, “PARA”, “PARAR”, “PARE”, “PAREM”, “CHEGA”, “CHEGUEM”</w:t>
      </w:r>
      <w:r>
        <w:t xml:space="preserve">, </w:t>
      </w:r>
      <w:r w:rsidRPr="00E923D2">
        <w:t>“NAO MAIS", “NAO QUERO”, “NAO QUERO MAIS”</w:t>
      </w:r>
    </w:p>
    <w:p w14:paraId="05147096" w14:textId="2526C268" w:rsidR="00DA35CB" w:rsidRDefault="00DA35CB" w:rsidP="006C051E">
      <w:pPr>
        <w:pStyle w:val="ListParagraph"/>
        <w:numPr>
          <w:ilvl w:val="0"/>
          <w:numId w:val="5"/>
        </w:numPr>
        <w:jc w:val="both"/>
      </w:pPr>
      <w:r w:rsidRPr="006C051E">
        <w:rPr>
          <w:b/>
        </w:rPr>
        <w:t>KEYWORDS DE APOIO</w:t>
      </w:r>
      <w:r w:rsidRPr="005C444A">
        <w:t>:</w:t>
      </w:r>
      <w:r w:rsidRPr="00B15A59">
        <w:t xml:space="preserve"> </w:t>
      </w:r>
      <w:r w:rsidR="006C051E" w:rsidRPr="006C051E">
        <w:t xml:space="preserve">A, AJUDA, B, C, CHAVE, DICA, DICAS, INSTALAR, MAIS, REINSTALAR, SUPORTE, UP, USO, </w:t>
      </w:r>
      <w:proofErr w:type="spellStart"/>
      <w:r w:rsidR="006C051E" w:rsidRPr="006C051E">
        <w:t>busineseg</w:t>
      </w:r>
      <w:proofErr w:type="spellEnd"/>
      <w:r w:rsidR="006C051E" w:rsidRPr="006C051E">
        <w:t xml:space="preserve">, </w:t>
      </w:r>
      <w:proofErr w:type="spellStart"/>
      <w:r w:rsidR="006C051E" w:rsidRPr="006C051E">
        <w:t>businessegunda</w:t>
      </w:r>
      <w:proofErr w:type="spellEnd"/>
      <w:r w:rsidR="006C051E" w:rsidRPr="006C051E">
        <w:t xml:space="preserve">, </w:t>
      </w:r>
      <w:proofErr w:type="spellStart"/>
      <w:proofErr w:type="gramStart"/>
      <w:r w:rsidR="006C051E" w:rsidRPr="006C051E">
        <w:t>busseg</w:t>
      </w:r>
      <w:proofErr w:type="spellEnd"/>
      <w:proofErr w:type="gramEnd"/>
    </w:p>
    <w:p w14:paraId="2FCE37D9" w14:textId="7B32EC0B" w:rsidR="00C43526" w:rsidRPr="005C444A" w:rsidRDefault="00C43526" w:rsidP="007B1565">
      <w:pPr>
        <w:pStyle w:val="ListParagraph"/>
        <w:ind w:left="1428"/>
        <w:jc w:val="both"/>
      </w:pPr>
    </w:p>
    <w:p w14:paraId="15415E05" w14:textId="77777777" w:rsidR="001845D1" w:rsidRPr="005C444A" w:rsidRDefault="001845D1" w:rsidP="00E13A4F">
      <w:pPr>
        <w:ind w:left="708"/>
        <w:jc w:val="both"/>
      </w:pPr>
      <w:r w:rsidRPr="005C444A">
        <w:t>Mensagens deste serviço:</w:t>
      </w:r>
    </w:p>
    <w:p w14:paraId="70AE36C1" w14:textId="4C18F686" w:rsidR="001C2165" w:rsidRPr="005C444A" w:rsidRDefault="001C2165" w:rsidP="001C21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ERROR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“Desculpe, </w:t>
      </w:r>
      <w:proofErr w:type="spellStart"/>
      <w:r w:rsidRPr="006C051E">
        <w:rPr>
          <w:rFonts w:eastAsia="Times New Roman" w:cs="Arial"/>
          <w:color w:val="222222"/>
          <w:lang w:eastAsia="pt-BR"/>
        </w:rPr>
        <w:t>nao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foi </w:t>
      </w:r>
      <w:proofErr w:type="spellStart"/>
      <w:r w:rsidRPr="006C051E">
        <w:rPr>
          <w:rFonts w:eastAsia="Times New Roman" w:cs="Arial"/>
          <w:color w:val="222222"/>
          <w:lang w:eastAsia="pt-BR"/>
        </w:rPr>
        <w:t>possivel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solicitar </w:t>
      </w:r>
      <w:r>
        <w:rPr>
          <w:rFonts w:eastAsia="Times New Roman" w:cs="Arial"/>
          <w:color w:val="222222"/>
          <w:lang w:eastAsia="pt-BR"/>
        </w:rPr>
        <w:t xml:space="preserve">a assinatura do TIM Protect </w:t>
      </w:r>
      <w:proofErr w:type="spellStart"/>
      <w:r>
        <w:rPr>
          <w:rFonts w:eastAsia="Times New Roman" w:cs="Arial"/>
          <w:color w:val="222222"/>
          <w:lang w:eastAsia="pt-BR"/>
        </w:rPr>
        <w:t>Seguranca</w:t>
      </w:r>
      <w:proofErr w:type="spellEnd"/>
      <w:r w:rsidRPr="006C051E">
        <w:rPr>
          <w:rFonts w:eastAsia="Times New Roman" w:cs="Arial"/>
          <w:color w:val="222222"/>
          <w:lang w:eastAsia="pt-BR"/>
        </w:rPr>
        <w:t>. Por favor, tente mais tarde.</w:t>
      </w:r>
      <w:proofErr w:type="gramStart"/>
      <w:r w:rsidRPr="006C051E">
        <w:rPr>
          <w:rFonts w:eastAsia="Times New Roman" w:cs="Arial"/>
          <w:color w:val="222222"/>
          <w:lang w:eastAsia="pt-BR"/>
        </w:rPr>
        <w:t>”</w:t>
      </w:r>
      <w:proofErr w:type="gramEnd"/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66777795" w14:textId="49181C89" w:rsidR="001C2165" w:rsidRPr="00C107C3" w:rsidRDefault="001C2165" w:rsidP="001C21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DOUBLE_OPTIN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“Para confirmar sua assinatura no TIM Protect </w:t>
      </w:r>
      <w:proofErr w:type="spellStart"/>
      <w:r>
        <w:rPr>
          <w:rFonts w:eastAsia="Times New Roman" w:cs="Arial"/>
          <w:color w:val="222222"/>
          <w:lang w:eastAsia="pt-BR"/>
        </w:rPr>
        <w:t>Seguranca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, responda SIM e aproveite </w:t>
      </w:r>
      <w:proofErr w:type="gramStart"/>
      <w:r w:rsidRPr="006C051E">
        <w:rPr>
          <w:rFonts w:eastAsia="Times New Roman" w:cs="Arial"/>
          <w:color w:val="222222"/>
          <w:lang w:eastAsia="pt-BR"/>
        </w:rPr>
        <w:t>7</w:t>
      </w:r>
      <w:proofErr w:type="gramEnd"/>
      <w:r w:rsidRPr="006C051E">
        <w:rPr>
          <w:rFonts w:eastAsia="Times New Roman" w:cs="Arial"/>
          <w:color w:val="222222"/>
          <w:lang w:eastAsia="pt-BR"/>
        </w:rPr>
        <w:t xml:space="preserve"> dias GRATIS, depois apenas RS </w:t>
      </w:r>
      <w:r w:rsidR="00DD425E">
        <w:rPr>
          <w:rFonts w:eastAsia="Times New Roman" w:cs="Arial"/>
          <w:color w:val="222222"/>
          <w:lang w:eastAsia="pt-BR"/>
        </w:rPr>
        <w:t>5</w:t>
      </w:r>
      <w:r w:rsidRPr="006C051E">
        <w:rPr>
          <w:rFonts w:eastAsia="Times New Roman" w:cs="Arial"/>
          <w:color w:val="222222"/>
          <w:lang w:eastAsia="pt-BR"/>
        </w:rPr>
        <w:t>,90/</w:t>
      </w:r>
      <w:proofErr w:type="spellStart"/>
      <w:r w:rsidRPr="006C051E">
        <w:rPr>
          <w:rFonts w:eastAsia="Times New Roman" w:cs="Arial"/>
          <w:color w:val="222222"/>
          <w:lang w:eastAsia="pt-BR"/>
        </w:rPr>
        <w:t>mes</w:t>
      </w:r>
      <w:proofErr w:type="spellEnd"/>
      <w:r w:rsidRPr="006C051E">
        <w:rPr>
          <w:rFonts w:eastAsia="Times New Roman" w:cs="Arial"/>
          <w:color w:val="222222"/>
          <w:lang w:eastAsia="pt-BR"/>
        </w:rPr>
        <w:t>.”</w:t>
      </w:r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10337782" w14:textId="4568813D" w:rsidR="001C2165" w:rsidRPr="001A4CCF" w:rsidRDefault="001C2165" w:rsidP="001C21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DUPLICATED_APPSUBSCRIPTION</w:t>
      </w:r>
      <w:r w:rsidRPr="001A4CCF">
        <w:rPr>
          <w:rFonts w:eastAsia="Times New Roman" w:cs="Arial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iniciamos o processo de </w:t>
      </w:r>
      <w:proofErr w:type="spellStart"/>
      <w:r w:rsidRPr="001A4CCF">
        <w:rPr>
          <w:rFonts w:eastAsia="Times New Roman" w:cs="Arial"/>
          <w:lang w:eastAsia="pt-BR"/>
        </w:rPr>
        <w:t>contratacao</w:t>
      </w:r>
      <w:proofErr w:type="spellEnd"/>
      <w:r w:rsidRPr="001A4CCF">
        <w:rPr>
          <w:rFonts w:eastAsia="Times New Roman" w:cs="Arial"/>
          <w:lang w:eastAsia="pt-BR"/>
        </w:rPr>
        <w:t xml:space="preserve"> do TIM Protect </w:t>
      </w:r>
      <w:proofErr w:type="spellStart"/>
      <w:r>
        <w:rPr>
          <w:rFonts w:eastAsia="Times New Roman" w:cs="Arial"/>
          <w:lang w:eastAsia="pt-BR"/>
        </w:rPr>
        <w:t>Seguranca</w:t>
      </w:r>
      <w:proofErr w:type="spellEnd"/>
      <w:r w:rsidRPr="001A4CCF">
        <w:rPr>
          <w:rFonts w:eastAsia="Times New Roman" w:cs="Arial"/>
          <w:lang w:eastAsia="pt-BR"/>
        </w:rPr>
        <w:t>. Envie SIM para confirmar a sua assinatura.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217C6AAE" w14:textId="77777777" w:rsidR="001C2165" w:rsidRPr="005C444A" w:rsidRDefault="001C2165" w:rsidP="001C21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5C444A">
        <w:rPr>
          <w:rFonts w:eastAsia="Times New Roman" w:cs="Arial"/>
          <w:b/>
          <w:lang w:val="en-US" w:eastAsia="pt-BR"/>
        </w:rPr>
        <w:lastRenderedPageBreak/>
        <w:t>KEYWORD_NOT_FOUND_CONFIRMATION</w:t>
      </w:r>
      <w:r w:rsidRPr="005C444A">
        <w:rPr>
          <w:rFonts w:eastAsia="Times New Roman" w:cs="Arial"/>
          <w:lang w:val="en-US" w:eastAsia="pt-BR"/>
        </w:rPr>
        <w:t>:</w:t>
      </w:r>
      <w:r>
        <w:rPr>
          <w:rFonts w:eastAsia="Times New Roman" w:cs="Arial"/>
          <w:lang w:val="en-US" w:eastAsia="pt-BR"/>
        </w:rPr>
        <w:t xml:space="preserve"> </w:t>
      </w:r>
      <w:r w:rsidRPr="005C444A">
        <w:rPr>
          <w:rFonts w:eastAsia="Times New Roman" w:cs="Arial"/>
          <w:lang w:val="en-US" w:eastAsia="pt-BR"/>
        </w:rPr>
        <w:t>“</w:t>
      </w:r>
      <w:proofErr w:type="spellStart"/>
      <w:r w:rsidRPr="001A4CCF">
        <w:rPr>
          <w:rFonts w:eastAsia="Times New Roman" w:cs="Arial"/>
          <w:lang w:val="en-US" w:eastAsia="pt-BR"/>
        </w:rPr>
        <w:t>Comando</w:t>
      </w:r>
      <w:proofErr w:type="spellEnd"/>
      <w:r w:rsidRPr="001A4CCF">
        <w:rPr>
          <w:rFonts w:eastAsia="Times New Roman" w:cs="Arial"/>
          <w:lang w:val="en-US" w:eastAsia="pt-BR"/>
        </w:rPr>
        <w:t xml:space="preserve"> </w:t>
      </w:r>
      <w:proofErr w:type="spellStart"/>
      <w:r w:rsidRPr="001A4CCF">
        <w:rPr>
          <w:rFonts w:eastAsia="Times New Roman" w:cs="Arial"/>
          <w:lang w:val="en-US" w:eastAsia="pt-BR"/>
        </w:rPr>
        <w:t>invalido</w:t>
      </w:r>
      <w:proofErr w:type="spellEnd"/>
      <w:r w:rsidRPr="001A4CCF">
        <w:rPr>
          <w:rFonts w:eastAsia="Times New Roman" w:cs="Arial"/>
          <w:lang w:val="en-US" w:eastAsia="pt-BR"/>
        </w:rPr>
        <w:t xml:space="preserve">. </w:t>
      </w:r>
      <w:r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Pr="007B1565">
        <w:rPr>
          <w:rFonts w:eastAsia="Times New Roman" w:cs="Arial"/>
          <w:lang w:eastAsia="pt-BR"/>
        </w:rPr>
        <w:t>protecao</w:t>
      </w:r>
      <w:proofErr w:type="spellEnd"/>
      <w:r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Celular </w:t>
      </w:r>
      <w:proofErr w:type="gramStart"/>
      <w:r w:rsidRPr="007B1565">
        <w:rPr>
          <w:rFonts w:eastAsia="Times New Roman" w:cs="Arial"/>
          <w:lang w:eastAsia="pt-BR"/>
        </w:rPr>
        <w:t>RS5,</w:t>
      </w:r>
      <w:proofErr w:type="gramEnd"/>
      <w:r w:rsidRPr="007B1565">
        <w:rPr>
          <w:rFonts w:eastAsia="Times New Roman" w:cs="Arial"/>
          <w:lang w:eastAsia="pt-BR"/>
        </w:rPr>
        <w:t>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3D154E62" w14:textId="6858EF90" w:rsidR="001C2165" w:rsidRPr="005C444A" w:rsidRDefault="001C2165" w:rsidP="001C21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SUBSCRIBER_ACTIVE</w:t>
      </w:r>
      <w:r w:rsidRPr="005C444A">
        <w:rPr>
          <w:rFonts w:eastAsia="Times New Roman" w:cs="Arial"/>
          <w:color w:val="222222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e assinante </w:t>
      </w:r>
      <w:r>
        <w:rPr>
          <w:rFonts w:eastAsia="Times New Roman" w:cs="Arial"/>
          <w:lang w:eastAsia="pt-BR"/>
        </w:rPr>
        <w:t xml:space="preserve">do TIM Protect </w:t>
      </w:r>
      <w:proofErr w:type="spellStart"/>
      <w:r>
        <w:rPr>
          <w:rFonts w:eastAsia="Times New Roman" w:cs="Arial"/>
          <w:lang w:eastAsia="pt-BR"/>
        </w:rPr>
        <w:t>Seguranca</w:t>
      </w:r>
      <w:proofErr w:type="spellEnd"/>
      <w:r w:rsidRPr="001A4CCF"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t>D</w:t>
      </w:r>
      <w:r w:rsidRPr="001A4CCF">
        <w:rPr>
          <w:rFonts w:eastAsia="Times New Roman" w:cs="Arial"/>
          <w:lang w:eastAsia="pt-BR"/>
        </w:rPr>
        <w:t>uvidas? Envie AJUDA. Se quiser cancelar, responda SAIR.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756CCFC7" w14:textId="6EA090E4" w:rsidR="001C2165" w:rsidRDefault="001C2165" w:rsidP="001C21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SUBSCRIBER_INACTIVE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1A4CCF">
        <w:rPr>
          <w:rFonts w:eastAsia="Times New Roman" w:cs="Arial"/>
          <w:lang w:eastAsia="pt-BR"/>
        </w:rPr>
        <w:t>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ainda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possui o TIM Protect </w:t>
      </w:r>
      <w:proofErr w:type="spellStart"/>
      <w:r>
        <w:rPr>
          <w:rFonts w:eastAsia="Times New Roman" w:cs="Arial"/>
          <w:lang w:eastAsia="pt-BR"/>
        </w:rPr>
        <w:t>Seguranca</w:t>
      </w:r>
      <w:proofErr w:type="spellEnd"/>
      <w:r w:rsidRPr="001A4CCF">
        <w:rPr>
          <w:rFonts w:eastAsia="Times New Roman" w:cs="Arial"/>
          <w:lang w:eastAsia="pt-BR"/>
        </w:rPr>
        <w:t>. Para mais informações, envie AJUDA.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7B5F0F96" w14:textId="77777777" w:rsidR="00A20596" w:rsidRDefault="00A20596" w:rsidP="007B1565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14:paraId="66265AF8" w14:textId="77777777" w:rsidR="00B20D31" w:rsidRPr="007B1565" w:rsidRDefault="00B20D31" w:rsidP="007B1565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14:paraId="737701C3" w14:textId="77777777" w:rsidR="00C43526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191" w:name="_Toc433297761"/>
      <w:r w:rsidRPr="005C444A">
        <w:rPr>
          <w:rFonts w:asciiTheme="minorHAnsi" w:hAnsiTheme="minorHAnsi"/>
        </w:rPr>
        <w:t xml:space="preserve">TIM Protect </w:t>
      </w:r>
      <w:r w:rsidR="00C43526" w:rsidRPr="005C444A">
        <w:rPr>
          <w:rFonts w:asciiTheme="minorHAnsi" w:hAnsiTheme="minorHAnsi"/>
        </w:rPr>
        <w:t xml:space="preserve">Segurança Licença </w:t>
      </w:r>
      <w:proofErr w:type="gramStart"/>
      <w:r w:rsidR="00C43526" w:rsidRPr="005C444A">
        <w:rPr>
          <w:rFonts w:asciiTheme="minorHAnsi" w:hAnsiTheme="minorHAnsi"/>
        </w:rPr>
        <w:t>2</w:t>
      </w:r>
      <w:bookmarkEnd w:id="191"/>
      <w:proofErr w:type="gramEnd"/>
    </w:p>
    <w:p w14:paraId="378B8988" w14:textId="77777777" w:rsidR="00375CC2" w:rsidRPr="005C444A" w:rsidRDefault="00375CC2" w:rsidP="00E13A4F">
      <w:pPr>
        <w:ind w:left="708"/>
        <w:jc w:val="both"/>
      </w:pPr>
    </w:p>
    <w:p w14:paraId="7F27EB43" w14:textId="77777777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11479</w:t>
      </w:r>
    </w:p>
    <w:p w14:paraId="397966C5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 w:rsidRPr="005C444A">
        <w:t>Seguranca</w:t>
      </w:r>
      <w:proofErr w:type="spellEnd"/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2</w:t>
      </w:r>
    </w:p>
    <w:p w14:paraId="0168701B" w14:textId="77777777" w:rsidR="0011022A" w:rsidRPr="005C444A" w:rsidRDefault="0011022A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1EA17BCD" w14:textId="77777777" w:rsidR="00D65AE7" w:rsidRPr="005C444A" w:rsidRDefault="0011022A" w:rsidP="00E13A4F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 xml:space="preserve">: </w:t>
      </w:r>
      <w:r w:rsidR="00D65AE7" w:rsidRPr="005C444A">
        <w:t>Não há.</w:t>
      </w:r>
    </w:p>
    <w:p w14:paraId="34171F99" w14:textId="77777777" w:rsidR="00D65AE7" w:rsidRPr="005C444A" w:rsidRDefault="0011022A" w:rsidP="00E13A4F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 xml:space="preserve">KEYWORDS DE </w:t>
      </w:r>
      <w:r w:rsidR="00375CC2" w:rsidRPr="005C444A">
        <w:rPr>
          <w:b/>
        </w:rPr>
        <w:t>CANCELA</w:t>
      </w:r>
      <w:r w:rsidRPr="005C444A">
        <w:rPr>
          <w:b/>
        </w:rPr>
        <w:t>MENTO</w:t>
      </w:r>
      <w:r w:rsidRPr="005C444A">
        <w:t xml:space="preserve">: </w:t>
      </w:r>
      <w:r w:rsidR="00D65AE7" w:rsidRPr="005C444A">
        <w:t>Não há.</w:t>
      </w:r>
    </w:p>
    <w:p w14:paraId="7623F16E" w14:textId="77777777" w:rsidR="0011022A" w:rsidRPr="005C444A" w:rsidRDefault="00D56373" w:rsidP="00E13A4F">
      <w:pPr>
        <w:ind w:left="708"/>
        <w:jc w:val="both"/>
      </w:pPr>
      <w:r w:rsidRPr="005C444A">
        <w:t>Mensagens: Mesmas do TIM Protect Segurança (</w:t>
      </w:r>
      <w:r w:rsidR="00D462B5" w:rsidRPr="005C444A">
        <w:fldChar w:fldCharType="begin"/>
      </w:r>
      <w:r w:rsidR="00D462B5" w:rsidRPr="005C444A">
        <w:instrText xml:space="preserve"> REF _Ref425339534 \r \h </w:instrText>
      </w:r>
      <w:r w:rsidR="007C20A2" w:rsidRPr="005C444A">
        <w:instrText xml:space="preserve"> \* MERGEFORMAT </w:instrText>
      </w:r>
      <w:r w:rsidR="00D462B5" w:rsidRPr="005C444A">
        <w:fldChar w:fldCharType="separate"/>
      </w:r>
      <w:r w:rsidR="00D462B5" w:rsidRPr="005C444A">
        <w:t>2.1</w:t>
      </w:r>
      <w:r w:rsidR="00D462B5" w:rsidRPr="005C444A">
        <w:fldChar w:fldCharType="end"/>
      </w:r>
      <w:r w:rsidRPr="005C444A">
        <w:t>).</w:t>
      </w:r>
    </w:p>
    <w:p w14:paraId="5BF1FE09" w14:textId="77777777" w:rsidR="00D56373" w:rsidRPr="005C444A" w:rsidRDefault="00D56373" w:rsidP="00E13A4F">
      <w:pPr>
        <w:ind w:left="708"/>
        <w:jc w:val="both"/>
      </w:pPr>
    </w:p>
    <w:p w14:paraId="6DAB853F" w14:textId="77777777" w:rsidR="00C43526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192" w:name="_Toc433297762"/>
      <w:r w:rsidRPr="005C444A">
        <w:rPr>
          <w:rFonts w:asciiTheme="minorHAnsi" w:hAnsiTheme="minorHAnsi"/>
        </w:rPr>
        <w:t xml:space="preserve">TIM Protect </w:t>
      </w:r>
      <w:r w:rsidR="00C43526" w:rsidRPr="005C444A">
        <w:rPr>
          <w:rFonts w:asciiTheme="minorHAnsi" w:hAnsiTheme="minorHAnsi"/>
        </w:rPr>
        <w:t xml:space="preserve">Segurança Licença </w:t>
      </w:r>
      <w:proofErr w:type="gramStart"/>
      <w:r w:rsidR="00C43526" w:rsidRPr="005C444A">
        <w:rPr>
          <w:rFonts w:asciiTheme="minorHAnsi" w:hAnsiTheme="minorHAnsi"/>
        </w:rPr>
        <w:t>3</w:t>
      </w:r>
      <w:bookmarkEnd w:id="192"/>
      <w:proofErr w:type="gramEnd"/>
    </w:p>
    <w:p w14:paraId="6823A3E4" w14:textId="77777777" w:rsidR="00D65AE7" w:rsidRPr="005C444A" w:rsidRDefault="00D65AE7" w:rsidP="00E13A4F">
      <w:pPr>
        <w:jc w:val="both"/>
      </w:pPr>
    </w:p>
    <w:p w14:paraId="3A535225" w14:textId="77777777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11480</w:t>
      </w:r>
    </w:p>
    <w:p w14:paraId="298339FF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 w:rsidRPr="005C444A">
        <w:t>Seguranca</w:t>
      </w:r>
      <w:proofErr w:type="spellEnd"/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3</w:t>
      </w:r>
    </w:p>
    <w:p w14:paraId="2A54BC56" w14:textId="77777777" w:rsidR="00D462B5" w:rsidRPr="005C444A" w:rsidRDefault="00D462B5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0FC9FAC6" w14:textId="77777777" w:rsidR="00D462B5" w:rsidRPr="005C444A" w:rsidRDefault="00D462B5" w:rsidP="00E13A4F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52A63500" w14:textId="77777777" w:rsidR="00D462B5" w:rsidRPr="005C444A" w:rsidRDefault="00D462B5" w:rsidP="00E13A4F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 xml:space="preserve">KEYWORDS DE </w:t>
      </w:r>
      <w:r w:rsidR="00375CC2" w:rsidRPr="005C444A">
        <w:rPr>
          <w:b/>
        </w:rPr>
        <w:t>CANCELA</w:t>
      </w:r>
      <w:r w:rsidRPr="005C444A">
        <w:rPr>
          <w:b/>
        </w:rPr>
        <w:t>MENTO</w:t>
      </w:r>
      <w:r w:rsidRPr="005C444A">
        <w:t>: Não há.</w:t>
      </w:r>
    </w:p>
    <w:p w14:paraId="4D4C2E3F" w14:textId="77777777" w:rsidR="00C43526" w:rsidRPr="005C444A" w:rsidRDefault="00D462B5" w:rsidP="000B12F3">
      <w:pPr>
        <w:ind w:left="708"/>
        <w:jc w:val="both"/>
      </w:pPr>
      <w:r w:rsidRPr="005C444A">
        <w:t>Mensagens: Mesmas do TIM Protect Segurança (</w:t>
      </w:r>
      <w:r w:rsidRPr="005C444A">
        <w:fldChar w:fldCharType="begin"/>
      </w:r>
      <w:r w:rsidRPr="005C444A">
        <w:instrText xml:space="preserve"> REF _Ref425339534 \r \h </w:instrText>
      </w:r>
      <w:r w:rsidR="007C20A2" w:rsidRPr="005C444A">
        <w:instrText xml:space="preserve"> \* MERGEFORMAT </w:instrText>
      </w:r>
      <w:r w:rsidRPr="005C444A">
        <w:fldChar w:fldCharType="separate"/>
      </w:r>
      <w:r w:rsidRPr="005C444A">
        <w:t>2.1</w:t>
      </w:r>
      <w:r w:rsidRPr="005C444A">
        <w:fldChar w:fldCharType="end"/>
      </w:r>
      <w:r w:rsidRPr="005C444A">
        <w:t>).</w:t>
      </w:r>
    </w:p>
    <w:p w14:paraId="7E96FA47" w14:textId="77777777" w:rsidR="00C43526" w:rsidRPr="005C444A" w:rsidRDefault="00D56373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193" w:name="_Toc433297763"/>
      <w:r w:rsidRPr="005C444A">
        <w:rPr>
          <w:rFonts w:asciiTheme="minorHAnsi" w:hAnsiTheme="minorHAnsi"/>
        </w:rPr>
        <w:t>T</w:t>
      </w:r>
      <w:r w:rsidR="0011022A" w:rsidRPr="005C444A">
        <w:rPr>
          <w:rFonts w:asciiTheme="minorHAnsi" w:hAnsiTheme="minorHAnsi"/>
        </w:rPr>
        <w:t xml:space="preserve">IM Protect </w:t>
      </w:r>
      <w:r w:rsidR="00C43526" w:rsidRPr="005C444A">
        <w:rPr>
          <w:rFonts w:asciiTheme="minorHAnsi" w:hAnsiTheme="minorHAnsi"/>
        </w:rPr>
        <w:t xml:space="preserve">Segurança Licença </w:t>
      </w:r>
      <w:proofErr w:type="gramStart"/>
      <w:r w:rsidR="00C43526" w:rsidRPr="005C444A">
        <w:rPr>
          <w:rFonts w:asciiTheme="minorHAnsi" w:hAnsiTheme="minorHAnsi"/>
        </w:rPr>
        <w:t>4</w:t>
      </w:r>
      <w:bookmarkEnd w:id="193"/>
      <w:proofErr w:type="gramEnd"/>
    </w:p>
    <w:p w14:paraId="010C7C5E" w14:textId="77777777" w:rsidR="00D65AE7" w:rsidRPr="005C444A" w:rsidRDefault="00D65AE7" w:rsidP="00E13A4F">
      <w:pPr>
        <w:jc w:val="both"/>
      </w:pPr>
    </w:p>
    <w:p w14:paraId="570BDE51" w14:textId="77777777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11481</w:t>
      </w:r>
    </w:p>
    <w:p w14:paraId="7D5C9DCB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 w:rsidRPr="005C444A">
        <w:t>Seguranca</w:t>
      </w:r>
      <w:proofErr w:type="spellEnd"/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4</w:t>
      </w:r>
    </w:p>
    <w:p w14:paraId="651E6E47" w14:textId="77777777" w:rsidR="00D462B5" w:rsidRPr="005C444A" w:rsidRDefault="00D462B5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5B798B9C" w14:textId="77777777" w:rsidR="00D462B5" w:rsidRPr="005C444A" w:rsidRDefault="00D462B5" w:rsidP="00E13A4F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60EDB623" w14:textId="77777777" w:rsidR="00D462B5" w:rsidRPr="005C444A" w:rsidRDefault="00D462B5" w:rsidP="00E13A4F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 xml:space="preserve">KEYWORDS DE </w:t>
      </w:r>
      <w:r w:rsidR="00375CC2" w:rsidRPr="005C444A">
        <w:rPr>
          <w:b/>
        </w:rPr>
        <w:t>CANCELA</w:t>
      </w:r>
      <w:r w:rsidRPr="005C444A">
        <w:rPr>
          <w:b/>
        </w:rPr>
        <w:t>MENTO</w:t>
      </w:r>
      <w:r w:rsidRPr="005C444A">
        <w:t>: Não há.</w:t>
      </w:r>
    </w:p>
    <w:p w14:paraId="1A714E15" w14:textId="77777777" w:rsidR="00D65AE7" w:rsidRPr="005C444A" w:rsidRDefault="00D462B5" w:rsidP="000B12F3">
      <w:pPr>
        <w:ind w:left="708"/>
        <w:jc w:val="both"/>
      </w:pPr>
      <w:r w:rsidRPr="005C444A">
        <w:t>Mensagens: Mesmas do TIM Protect Segurança (</w:t>
      </w:r>
      <w:r w:rsidRPr="005C444A">
        <w:fldChar w:fldCharType="begin"/>
      </w:r>
      <w:r w:rsidRPr="005C444A">
        <w:instrText xml:space="preserve"> REF _Ref425339534 \r \h </w:instrText>
      </w:r>
      <w:r w:rsidR="007C20A2" w:rsidRPr="005C444A">
        <w:instrText xml:space="preserve"> \* MERGEFORMAT </w:instrText>
      </w:r>
      <w:r w:rsidRPr="005C444A">
        <w:fldChar w:fldCharType="separate"/>
      </w:r>
      <w:r w:rsidRPr="005C444A">
        <w:t>2.1</w:t>
      </w:r>
      <w:r w:rsidRPr="005C444A">
        <w:fldChar w:fldCharType="end"/>
      </w:r>
      <w:r w:rsidRPr="005C444A">
        <w:t>).</w:t>
      </w:r>
    </w:p>
    <w:p w14:paraId="07CD4EA7" w14:textId="77777777" w:rsidR="00C43526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194" w:name="_Toc433297764"/>
      <w:r w:rsidRPr="005C444A">
        <w:rPr>
          <w:rFonts w:asciiTheme="minorHAnsi" w:hAnsiTheme="minorHAnsi"/>
        </w:rPr>
        <w:t xml:space="preserve">TIM Protect </w:t>
      </w:r>
      <w:r w:rsidR="00C43526" w:rsidRPr="005C444A">
        <w:rPr>
          <w:rFonts w:asciiTheme="minorHAnsi" w:hAnsiTheme="minorHAnsi"/>
        </w:rPr>
        <w:t xml:space="preserve">Segurança Licença </w:t>
      </w:r>
      <w:proofErr w:type="gramStart"/>
      <w:r w:rsidR="00C43526" w:rsidRPr="005C444A">
        <w:rPr>
          <w:rFonts w:asciiTheme="minorHAnsi" w:hAnsiTheme="minorHAnsi"/>
        </w:rPr>
        <w:t>5</w:t>
      </w:r>
      <w:bookmarkEnd w:id="194"/>
      <w:proofErr w:type="gramEnd"/>
    </w:p>
    <w:p w14:paraId="6A4F1A08" w14:textId="77777777" w:rsidR="00D65AE7" w:rsidRPr="005C444A" w:rsidRDefault="00D65AE7" w:rsidP="00E13A4F">
      <w:pPr>
        <w:jc w:val="both"/>
      </w:pPr>
    </w:p>
    <w:p w14:paraId="77A69C0A" w14:textId="77777777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11482</w:t>
      </w:r>
    </w:p>
    <w:p w14:paraId="4DBD247E" w14:textId="77777777" w:rsidR="00CC11F9" w:rsidRPr="005C444A" w:rsidRDefault="00CC11F9" w:rsidP="00E13A4F">
      <w:pPr>
        <w:ind w:left="708"/>
        <w:jc w:val="both"/>
      </w:pPr>
      <w:r w:rsidRPr="005C444A">
        <w:lastRenderedPageBreak/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 w:rsidRPr="005C444A">
        <w:t>Seguranca</w:t>
      </w:r>
      <w:proofErr w:type="spellEnd"/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5</w:t>
      </w:r>
    </w:p>
    <w:p w14:paraId="6C2DCF29" w14:textId="77777777" w:rsidR="00D462B5" w:rsidRPr="005C444A" w:rsidRDefault="00D462B5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34714C7C" w14:textId="77777777" w:rsidR="00D462B5" w:rsidRPr="005C444A" w:rsidRDefault="00D462B5" w:rsidP="00E13A4F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798FFCCC" w14:textId="77777777" w:rsidR="00D462B5" w:rsidRPr="005C444A" w:rsidRDefault="00D462B5" w:rsidP="00E13A4F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 xml:space="preserve">KEYWORDS DE </w:t>
      </w:r>
      <w:r w:rsidR="00375CC2" w:rsidRPr="005C444A">
        <w:rPr>
          <w:b/>
        </w:rPr>
        <w:t>CANCELA</w:t>
      </w:r>
      <w:r w:rsidRPr="005C444A">
        <w:rPr>
          <w:b/>
        </w:rPr>
        <w:t>MENTO</w:t>
      </w:r>
      <w:r w:rsidRPr="005C444A">
        <w:t>: Não há.</w:t>
      </w:r>
    </w:p>
    <w:p w14:paraId="23E21074" w14:textId="77777777" w:rsidR="00D65AE7" w:rsidRPr="005C444A" w:rsidDel="00E04A60" w:rsidRDefault="00D462B5" w:rsidP="000B12F3">
      <w:pPr>
        <w:ind w:left="708"/>
        <w:jc w:val="both"/>
        <w:rPr>
          <w:del w:id="195" w:author="Leandro Cubas De Macedo" w:date="2015-10-22T11:43:00Z"/>
        </w:rPr>
      </w:pPr>
      <w:r w:rsidRPr="005C444A">
        <w:t>Mensagens: Mesmas do TIM Protect Segurança (</w:t>
      </w:r>
      <w:r w:rsidRPr="005C444A">
        <w:fldChar w:fldCharType="begin"/>
      </w:r>
      <w:r w:rsidRPr="005C444A">
        <w:instrText xml:space="preserve"> REF _Ref425339534 \r \h </w:instrText>
      </w:r>
      <w:r w:rsidR="007C20A2" w:rsidRPr="005C444A">
        <w:instrText xml:space="preserve"> \* MERGEFORMAT </w:instrText>
      </w:r>
      <w:r w:rsidRPr="005C444A">
        <w:fldChar w:fldCharType="separate"/>
      </w:r>
      <w:r w:rsidRPr="005C444A">
        <w:t>2.1</w:t>
      </w:r>
      <w:r w:rsidRPr="005C444A">
        <w:fldChar w:fldCharType="end"/>
      </w:r>
      <w:proofErr w:type="gramStart"/>
      <w:r w:rsidRPr="005C444A">
        <w:t>).</w:t>
      </w:r>
      <w:proofErr w:type="gramEnd"/>
    </w:p>
    <w:p w14:paraId="329DECD0" w14:textId="4BF4D12A" w:rsidR="00375CC2" w:rsidRPr="005C444A" w:rsidDel="00E04A60" w:rsidRDefault="00375CC2">
      <w:pPr>
        <w:ind w:left="708"/>
        <w:jc w:val="both"/>
        <w:rPr>
          <w:del w:id="196" w:author="Leandro Cubas De Macedo" w:date="2015-10-22T11:43:00Z"/>
          <w:rFonts w:eastAsiaTheme="majorEastAsia" w:cstheme="majorBidi"/>
          <w:color w:val="2E74B5" w:themeColor="accent1" w:themeShade="BF"/>
          <w:sz w:val="26"/>
          <w:szCs w:val="26"/>
        </w:rPr>
        <w:pPrChange w:id="197" w:author="Leandro Cubas De Macedo" w:date="2015-10-22T11:43:00Z">
          <w:pPr>
            <w:jc w:val="both"/>
          </w:pPr>
        </w:pPrChange>
      </w:pPr>
      <w:del w:id="198" w:author="Leandro Cubas De Macedo" w:date="2015-10-22T11:43:00Z">
        <w:r w:rsidRPr="005C444A" w:rsidDel="00E04A60">
          <w:br w:type="page"/>
        </w:r>
      </w:del>
    </w:p>
    <w:p w14:paraId="6F92A3A7" w14:textId="77777777" w:rsidR="0011022A" w:rsidRPr="005C444A" w:rsidRDefault="00C43526" w:rsidP="00E04A60">
      <w:pPr>
        <w:pStyle w:val="Heading2"/>
        <w:numPr>
          <w:ilvl w:val="0"/>
          <w:numId w:val="15"/>
        </w:numPr>
        <w:jc w:val="both"/>
        <w:rPr>
          <w:rFonts w:asciiTheme="minorHAnsi" w:hAnsiTheme="minorHAnsi"/>
        </w:rPr>
      </w:pPr>
      <w:bookmarkStart w:id="199" w:name="_Toc433297765"/>
      <w:r w:rsidRPr="005C444A">
        <w:rPr>
          <w:rFonts w:asciiTheme="minorHAnsi" w:hAnsiTheme="minorHAnsi"/>
        </w:rPr>
        <w:t xml:space="preserve">Linha Segurança </w:t>
      </w:r>
      <w:r w:rsidR="0011022A" w:rsidRPr="005C444A">
        <w:rPr>
          <w:rFonts w:asciiTheme="minorHAnsi" w:hAnsiTheme="minorHAnsi"/>
        </w:rPr>
        <w:t>Computador</w:t>
      </w:r>
      <w:bookmarkEnd w:id="199"/>
    </w:p>
    <w:p w14:paraId="679D316E" w14:textId="77777777" w:rsidR="00375CC2" w:rsidRPr="005C444A" w:rsidRDefault="00375CC2" w:rsidP="00E13A4F">
      <w:pPr>
        <w:jc w:val="both"/>
      </w:pPr>
    </w:p>
    <w:p w14:paraId="147E3B3B" w14:textId="77777777" w:rsidR="00375CC2" w:rsidRPr="00E04A60" w:rsidRDefault="00375CC2" w:rsidP="00E13A4F">
      <w:pPr>
        <w:jc w:val="both"/>
        <w:rPr>
          <w:rPrChange w:id="200" w:author="Leandro Cubas De Macedo" w:date="2015-10-22T11:43:00Z">
            <w:rPr>
              <w:lang w:val="en-US"/>
            </w:rPr>
          </w:rPrChange>
        </w:rPr>
      </w:pPr>
      <w:r w:rsidRPr="00E04A60">
        <w:rPr>
          <w:rPrChange w:id="201" w:author="Leandro Cubas De Macedo" w:date="2015-10-22T11:43:00Z">
            <w:rPr>
              <w:lang w:val="en-US"/>
            </w:rPr>
          </w:rPrChange>
        </w:rPr>
        <w:t xml:space="preserve">Short </w:t>
      </w:r>
      <w:proofErr w:type="spellStart"/>
      <w:r w:rsidRPr="00E04A60">
        <w:rPr>
          <w:rPrChange w:id="202" w:author="Leandro Cubas De Macedo" w:date="2015-10-22T11:43:00Z">
            <w:rPr>
              <w:lang w:val="en-US"/>
            </w:rPr>
          </w:rPrChange>
        </w:rPr>
        <w:t>number</w:t>
      </w:r>
      <w:proofErr w:type="spellEnd"/>
      <w:r w:rsidRPr="00E04A60">
        <w:rPr>
          <w:rPrChange w:id="203" w:author="Leandro Cubas De Macedo" w:date="2015-10-22T11:43:00Z">
            <w:rPr>
              <w:lang w:val="en-US"/>
            </w:rPr>
          </w:rPrChange>
        </w:rPr>
        <w:t xml:space="preserve">: </w:t>
      </w:r>
      <w:r w:rsidRPr="005C444A">
        <w:t>5515</w:t>
      </w:r>
    </w:p>
    <w:p w14:paraId="49B2F9FC" w14:textId="77777777" w:rsidR="00375CC2" w:rsidRPr="00E04A60" w:rsidRDefault="00375CC2" w:rsidP="00E13A4F">
      <w:pPr>
        <w:jc w:val="both"/>
        <w:rPr>
          <w:rPrChange w:id="204" w:author="Leandro Cubas De Macedo" w:date="2015-10-22T11:43:00Z">
            <w:rPr>
              <w:lang w:val="en-US"/>
            </w:rPr>
          </w:rPrChange>
        </w:rPr>
      </w:pPr>
      <w:r w:rsidRPr="00E04A60">
        <w:rPr>
          <w:rPrChange w:id="205" w:author="Leandro Cubas De Macedo" w:date="2015-10-22T11:43:00Z">
            <w:rPr>
              <w:lang w:val="en-US"/>
            </w:rPr>
          </w:rPrChange>
        </w:rPr>
        <w:t xml:space="preserve">Mensagens deste Short </w:t>
      </w:r>
      <w:proofErr w:type="spellStart"/>
      <w:r w:rsidRPr="00E04A60">
        <w:rPr>
          <w:rPrChange w:id="206" w:author="Leandro Cubas De Macedo" w:date="2015-10-22T11:43:00Z">
            <w:rPr>
              <w:lang w:val="en-US"/>
            </w:rPr>
          </w:rPrChange>
        </w:rPr>
        <w:t>number</w:t>
      </w:r>
      <w:proofErr w:type="spellEnd"/>
      <w:r w:rsidRPr="00E04A60">
        <w:rPr>
          <w:rPrChange w:id="207" w:author="Leandro Cubas De Macedo" w:date="2015-10-22T11:43:00Z">
            <w:rPr>
              <w:lang w:val="en-US"/>
            </w:rPr>
          </w:rPrChange>
        </w:rPr>
        <w:t>:</w:t>
      </w:r>
    </w:p>
    <w:p w14:paraId="6F87D798" w14:textId="77777777" w:rsidR="00DE7280" w:rsidRPr="001A4CCF" w:rsidRDefault="00DE7280" w:rsidP="00DE728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B1565">
        <w:rPr>
          <w:rFonts w:eastAsia="Times New Roman" w:cs="Arial"/>
          <w:b/>
          <w:lang w:val="en-US" w:eastAsia="pt-BR"/>
        </w:rPr>
        <w:t>SUBREQUEST_NOT_FOUND</w:t>
      </w:r>
      <w:r w:rsidRPr="007B1565">
        <w:rPr>
          <w:rFonts w:eastAsia="Times New Roman" w:cs="Arial"/>
          <w:lang w:val="en-US" w:eastAsia="pt-BR"/>
        </w:rPr>
        <w:t>: “</w:t>
      </w:r>
      <w:proofErr w:type="spellStart"/>
      <w:r w:rsidRPr="001A4CCF">
        <w:rPr>
          <w:rFonts w:eastAsia="Times New Roman" w:cs="Arial"/>
          <w:lang w:val="en-US" w:eastAsia="pt-BR"/>
        </w:rPr>
        <w:t>Comando</w:t>
      </w:r>
      <w:proofErr w:type="spellEnd"/>
      <w:r w:rsidRPr="001A4CCF">
        <w:rPr>
          <w:rFonts w:eastAsia="Times New Roman" w:cs="Arial"/>
          <w:lang w:val="en-US" w:eastAsia="pt-BR"/>
        </w:rPr>
        <w:t xml:space="preserve"> </w:t>
      </w:r>
      <w:proofErr w:type="spellStart"/>
      <w:r w:rsidRPr="001A4CCF">
        <w:rPr>
          <w:rFonts w:eastAsia="Times New Roman" w:cs="Arial"/>
          <w:lang w:val="en-US" w:eastAsia="pt-BR"/>
        </w:rPr>
        <w:t>invalido</w:t>
      </w:r>
      <w:proofErr w:type="spellEnd"/>
      <w:r w:rsidRPr="001A4CCF">
        <w:rPr>
          <w:rFonts w:eastAsia="Times New Roman" w:cs="Arial"/>
          <w:lang w:val="en-US" w:eastAsia="pt-BR"/>
        </w:rPr>
        <w:t xml:space="preserve">. </w:t>
      </w:r>
      <w:r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Pr="007B1565">
        <w:rPr>
          <w:rFonts w:eastAsia="Times New Roman" w:cs="Arial"/>
          <w:lang w:eastAsia="pt-BR"/>
        </w:rPr>
        <w:t>protecao</w:t>
      </w:r>
      <w:proofErr w:type="spellEnd"/>
      <w:r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Celular </w:t>
      </w:r>
      <w:proofErr w:type="gramStart"/>
      <w:r w:rsidRPr="007B1565">
        <w:rPr>
          <w:rFonts w:eastAsia="Times New Roman" w:cs="Arial"/>
          <w:lang w:eastAsia="pt-BR"/>
        </w:rPr>
        <w:t>RS5,</w:t>
      </w:r>
      <w:proofErr w:type="gramEnd"/>
      <w:r w:rsidRPr="007B1565">
        <w:rPr>
          <w:rFonts w:eastAsia="Times New Roman" w:cs="Arial"/>
          <w:lang w:eastAsia="pt-BR"/>
        </w:rPr>
        <w:t>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4966D156" w14:textId="77777777" w:rsidR="00DE7280" w:rsidRPr="001A4CCF" w:rsidRDefault="00DE7280" w:rsidP="00DE728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DUPLICATED_OPTIN_CONFIRMATION</w:t>
      </w:r>
      <w:r w:rsidRPr="001A4CCF">
        <w:rPr>
          <w:rFonts w:eastAsia="Times New Roman" w:cs="Arial"/>
          <w:lang w:eastAsia="pt-BR"/>
        </w:rPr>
        <w:t xml:space="preserve">: “TIM Protect: 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possui o TIM Protect </w:t>
      </w:r>
      <w:proofErr w:type="spellStart"/>
      <w:r>
        <w:rPr>
          <w:rFonts w:eastAsia="Times New Roman" w:cs="Arial"/>
          <w:lang w:eastAsia="pt-BR"/>
        </w:rPr>
        <w:t>Seguranca</w:t>
      </w:r>
      <w:proofErr w:type="spellEnd"/>
      <w:r>
        <w:rPr>
          <w:rFonts w:eastAsia="Times New Roman" w:cs="Arial"/>
          <w:lang w:eastAsia="pt-BR"/>
        </w:rPr>
        <w:t xml:space="preserve"> PC</w:t>
      </w:r>
      <w:r w:rsidRPr="001A4CCF">
        <w:rPr>
          <w:rFonts w:eastAsia="Times New Roman" w:cs="Arial"/>
          <w:lang w:eastAsia="pt-BR"/>
        </w:rPr>
        <w:t xml:space="preserve">. Para mais </w:t>
      </w:r>
      <w:proofErr w:type="spellStart"/>
      <w:r w:rsidRPr="001A4CCF">
        <w:rPr>
          <w:rFonts w:eastAsia="Times New Roman" w:cs="Arial"/>
          <w:lang w:eastAsia="pt-BR"/>
        </w:rPr>
        <w:t>informacoes</w:t>
      </w:r>
      <w:proofErr w:type="spellEnd"/>
      <w:r w:rsidRPr="001A4CCF">
        <w:rPr>
          <w:rFonts w:eastAsia="Times New Roman" w:cs="Arial"/>
          <w:lang w:eastAsia="pt-BR"/>
        </w:rPr>
        <w:t xml:space="preserve"> envie AJUDA.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0879B879" w14:textId="77777777" w:rsidR="00DE7280" w:rsidRPr="001A4CCF" w:rsidRDefault="00DE7280" w:rsidP="00DE728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val="en-US" w:eastAsia="pt-BR"/>
        </w:rPr>
        <w:t>SMS_KEYWORD_NOT_FOUND</w:t>
      </w:r>
      <w:r w:rsidRPr="001A4CCF">
        <w:rPr>
          <w:rFonts w:eastAsia="Times New Roman" w:cs="Arial"/>
          <w:lang w:val="en-US" w:eastAsia="pt-BR"/>
        </w:rPr>
        <w:t>: “</w:t>
      </w:r>
      <w:proofErr w:type="spellStart"/>
      <w:r w:rsidRPr="001A4CCF">
        <w:rPr>
          <w:rFonts w:eastAsia="Times New Roman" w:cs="Arial"/>
          <w:lang w:val="en-US" w:eastAsia="pt-BR"/>
        </w:rPr>
        <w:t>Comando</w:t>
      </w:r>
      <w:proofErr w:type="spellEnd"/>
      <w:r w:rsidRPr="001A4CCF">
        <w:rPr>
          <w:rFonts w:eastAsia="Times New Roman" w:cs="Arial"/>
          <w:lang w:val="en-US" w:eastAsia="pt-BR"/>
        </w:rPr>
        <w:t xml:space="preserve"> </w:t>
      </w:r>
      <w:proofErr w:type="spellStart"/>
      <w:r w:rsidRPr="001A4CCF">
        <w:rPr>
          <w:rFonts w:eastAsia="Times New Roman" w:cs="Arial"/>
          <w:lang w:val="en-US" w:eastAsia="pt-BR"/>
        </w:rPr>
        <w:t>invalido</w:t>
      </w:r>
      <w:proofErr w:type="spellEnd"/>
      <w:r w:rsidRPr="001A4CCF">
        <w:rPr>
          <w:rFonts w:eastAsia="Times New Roman" w:cs="Arial"/>
          <w:lang w:val="en-US" w:eastAsia="pt-BR"/>
        </w:rPr>
        <w:t xml:space="preserve">. </w:t>
      </w:r>
      <w:r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Pr="007B1565">
        <w:rPr>
          <w:rFonts w:eastAsia="Times New Roman" w:cs="Arial"/>
          <w:lang w:eastAsia="pt-BR"/>
        </w:rPr>
        <w:t>protecao</w:t>
      </w:r>
      <w:proofErr w:type="spellEnd"/>
      <w:r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Celular </w:t>
      </w:r>
      <w:proofErr w:type="gramStart"/>
      <w:r w:rsidRPr="007B1565">
        <w:rPr>
          <w:rFonts w:eastAsia="Times New Roman" w:cs="Arial"/>
          <w:lang w:eastAsia="pt-BR"/>
        </w:rPr>
        <w:t>RS5,</w:t>
      </w:r>
      <w:proofErr w:type="gramEnd"/>
      <w:r w:rsidRPr="007B1565">
        <w:rPr>
          <w:rFonts w:eastAsia="Times New Roman" w:cs="Arial"/>
          <w:lang w:eastAsia="pt-BR"/>
        </w:rPr>
        <w:t>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 xml:space="preserve">.” </w:t>
      </w:r>
    </w:p>
    <w:p w14:paraId="40A6A078" w14:textId="77777777" w:rsidR="00DE7280" w:rsidRPr="001A4CCF" w:rsidRDefault="00DE7280" w:rsidP="00DE728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SMS_HELP_EXPIRATION</w:t>
      </w:r>
      <w:r w:rsidRPr="001A4CCF">
        <w:rPr>
          <w:rFonts w:eastAsia="Times New Roman" w:cs="Arial"/>
          <w:lang w:eastAsia="pt-BR"/>
        </w:rPr>
        <w:t xml:space="preserve">: “TIM Protect: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foi </w:t>
      </w:r>
      <w:proofErr w:type="spellStart"/>
      <w:r w:rsidRPr="001A4CCF">
        <w:rPr>
          <w:rFonts w:eastAsia="Times New Roman" w:cs="Arial"/>
          <w:lang w:eastAsia="pt-BR"/>
        </w:rPr>
        <w:t>possivel</w:t>
      </w:r>
      <w:proofErr w:type="spellEnd"/>
      <w:r w:rsidRPr="001A4CCF">
        <w:rPr>
          <w:rFonts w:eastAsia="Times New Roman" w:cs="Arial"/>
          <w:lang w:eastAsia="pt-BR"/>
        </w:rPr>
        <w:t xml:space="preserve"> responder sua </w:t>
      </w:r>
      <w:proofErr w:type="spellStart"/>
      <w:r w:rsidRPr="001A4CCF">
        <w:rPr>
          <w:rFonts w:eastAsia="Times New Roman" w:cs="Arial"/>
          <w:lang w:eastAsia="pt-BR"/>
        </w:rPr>
        <w:t>solicitacao</w:t>
      </w:r>
      <w:proofErr w:type="spellEnd"/>
      <w:r w:rsidRPr="001A4CCF">
        <w:rPr>
          <w:rFonts w:eastAsia="Times New Roman" w:cs="Arial"/>
          <w:lang w:eastAsia="pt-BR"/>
        </w:rPr>
        <w:t xml:space="preserve">, por favor, tente novamente. Para mais </w:t>
      </w:r>
      <w:proofErr w:type="spellStart"/>
      <w:r w:rsidRPr="001A4CCF">
        <w:rPr>
          <w:rFonts w:eastAsia="Times New Roman" w:cs="Arial"/>
          <w:lang w:eastAsia="pt-BR"/>
        </w:rPr>
        <w:t>informacoes</w:t>
      </w:r>
      <w:proofErr w:type="spellEnd"/>
      <w:r w:rsidRPr="001A4CCF">
        <w:rPr>
          <w:rFonts w:eastAsia="Times New Roman" w:cs="Arial"/>
          <w:lang w:eastAsia="pt-BR"/>
        </w:rPr>
        <w:t xml:space="preserve"> acesse http://timprotect.com.br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5833DE29" w14:textId="6752E81B" w:rsidR="008F0B53" w:rsidRPr="007B1565" w:rsidRDefault="008F0B53" w:rsidP="007B1565">
      <w:pPr>
        <w:pStyle w:val="ListParagraph"/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</w:p>
    <w:p w14:paraId="31E58467" w14:textId="77777777" w:rsidR="00375CC2" w:rsidRPr="005C444A" w:rsidRDefault="00375CC2" w:rsidP="00E13A4F">
      <w:pPr>
        <w:jc w:val="both"/>
      </w:pPr>
    </w:p>
    <w:p w14:paraId="4D15208F" w14:textId="77777777" w:rsidR="00D65AE7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208" w:name="_TIM_Protect_Segurança"/>
      <w:bookmarkStart w:id="209" w:name="_Toc433297766"/>
      <w:bookmarkEnd w:id="208"/>
      <w:r w:rsidRPr="005C444A">
        <w:rPr>
          <w:rFonts w:asciiTheme="minorHAnsi" w:hAnsiTheme="minorHAnsi"/>
        </w:rPr>
        <w:t>TIM Protect Segurança Computador</w:t>
      </w:r>
      <w:bookmarkEnd w:id="209"/>
    </w:p>
    <w:p w14:paraId="3E8EF02E" w14:textId="77777777" w:rsidR="00375CC2" w:rsidRPr="005C444A" w:rsidRDefault="00375CC2" w:rsidP="00E13A4F">
      <w:pPr>
        <w:jc w:val="both"/>
      </w:pPr>
    </w:p>
    <w:p w14:paraId="0CA0F393" w14:textId="729F5163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="00DD425E" w:rsidRPr="00DD425E">
        <w:t>11472</w:t>
      </w:r>
    </w:p>
    <w:p w14:paraId="15AD003C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 w:rsidRPr="005C444A">
        <w:t>Seguranca</w:t>
      </w:r>
      <w:proofErr w:type="spellEnd"/>
      <w:r w:rsidRPr="005C444A">
        <w:t xml:space="preserve"> PC</w:t>
      </w:r>
    </w:p>
    <w:p w14:paraId="28EEA942" w14:textId="77777777" w:rsidR="001845D1" w:rsidRPr="005C444A" w:rsidRDefault="001845D1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2E126AE3" w14:textId="511EB292" w:rsidR="00DD425E" w:rsidRPr="006C051E" w:rsidRDefault="00DD425E" w:rsidP="00DD425E">
      <w:pPr>
        <w:pStyle w:val="ListParagraph"/>
        <w:numPr>
          <w:ilvl w:val="0"/>
          <w:numId w:val="5"/>
        </w:numPr>
        <w:jc w:val="both"/>
        <w:rPr>
          <w:b/>
        </w:rPr>
      </w:pPr>
      <w:r w:rsidRPr="006C051E">
        <w:rPr>
          <w:b/>
        </w:rPr>
        <w:t>KEYWORDS DE ATIVAÇÃO</w:t>
      </w:r>
      <w:r w:rsidRPr="001A4CCF">
        <w:rPr>
          <w:b/>
        </w:rPr>
        <w:t xml:space="preserve"> para APPID </w:t>
      </w:r>
      <w:r w:rsidRPr="00DD425E">
        <w:rPr>
          <w:b/>
        </w:rPr>
        <w:t xml:space="preserve">11472 </w:t>
      </w:r>
      <w:r w:rsidRPr="001A4CCF">
        <w:rPr>
          <w:b/>
        </w:rPr>
        <w:t xml:space="preserve">(TIM Protect </w:t>
      </w:r>
      <w:proofErr w:type="spellStart"/>
      <w:r w:rsidRPr="001A4CCF">
        <w:rPr>
          <w:b/>
        </w:rPr>
        <w:t>Seguranca</w:t>
      </w:r>
      <w:proofErr w:type="spellEnd"/>
      <w:r>
        <w:rPr>
          <w:b/>
        </w:rPr>
        <w:t xml:space="preserve"> PC</w:t>
      </w:r>
      <w:r w:rsidRPr="001A4CCF">
        <w:rPr>
          <w:b/>
        </w:rPr>
        <w:t>)</w:t>
      </w:r>
      <w:r w:rsidRPr="006F692F">
        <w:t xml:space="preserve">: </w:t>
      </w:r>
      <w:r w:rsidRPr="00DD425E">
        <w:t xml:space="preserve">OK, OKVITRINE, PROT, QUERO, SOS, TIM, </w:t>
      </w:r>
      <w:proofErr w:type="spellStart"/>
      <w:r w:rsidRPr="00DD425E">
        <w:t>p</w:t>
      </w:r>
      <w:r>
        <w:t>k</w:t>
      </w:r>
      <w:proofErr w:type="spellEnd"/>
      <w:r>
        <w:t xml:space="preserve">, </w:t>
      </w:r>
      <w:proofErr w:type="spellStart"/>
      <w:r>
        <w:t>oq</w:t>
      </w:r>
      <w:proofErr w:type="spellEnd"/>
      <w:r>
        <w:t xml:space="preserve">, oi, NULL, </w:t>
      </w:r>
      <w:proofErr w:type="spellStart"/>
      <w:r>
        <w:t>prott</w:t>
      </w:r>
      <w:proofErr w:type="spellEnd"/>
      <w:r>
        <w:t>,</w:t>
      </w:r>
      <w:proofErr w:type="gramStart"/>
      <w:r>
        <w:t xml:space="preserve">  </w:t>
      </w:r>
      <w:proofErr w:type="spellStart"/>
      <w:proofErr w:type="gramEnd"/>
      <w:r>
        <w:t>Proteca</w:t>
      </w:r>
      <w:r w:rsidRPr="00DD425E">
        <w:t>o</w:t>
      </w:r>
      <w:proofErr w:type="spellEnd"/>
      <w:r w:rsidRPr="00DD425E">
        <w:t xml:space="preserve">, pro, </w:t>
      </w:r>
      <w:proofErr w:type="spellStart"/>
      <w:r w:rsidRPr="00DD425E">
        <w:t>quiero</w:t>
      </w:r>
      <w:proofErr w:type="spellEnd"/>
      <w:r w:rsidRPr="00DD425E">
        <w:t xml:space="preserve">, </w:t>
      </w:r>
      <w:proofErr w:type="spellStart"/>
      <w:r w:rsidRPr="00DD425E">
        <w:t>kero</w:t>
      </w:r>
      <w:proofErr w:type="spellEnd"/>
      <w:r w:rsidRPr="00DD425E">
        <w:t xml:space="preserve">, </w:t>
      </w:r>
      <w:proofErr w:type="spellStart"/>
      <w:r w:rsidRPr="00DD425E">
        <w:t>qro</w:t>
      </w:r>
      <w:proofErr w:type="spellEnd"/>
      <w:r w:rsidRPr="00DD425E">
        <w:t xml:space="preserve">, , </w:t>
      </w:r>
      <w:proofErr w:type="spellStart"/>
      <w:r w:rsidRPr="00DD425E">
        <w:t>s.o.s</w:t>
      </w:r>
      <w:proofErr w:type="spellEnd"/>
      <w:r w:rsidRPr="00DD425E">
        <w:t xml:space="preserve">, sós, sois, só, sou, </w:t>
      </w:r>
      <w:proofErr w:type="spellStart"/>
      <w:r w:rsidRPr="00DD425E">
        <w:t>tin</w:t>
      </w:r>
      <w:proofErr w:type="spellEnd"/>
      <w:r w:rsidRPr="00DD425E">
        <w:t xml:space="preserve">, time, tem, AP, CONCORRER, CP, DE, FA, FO, HJ, </w:t>
      </w:r>
      <w:proofErr w:type="spellStart"/>
      <w:r w:rsidRPr="00DD425E">
        <w:t>Juy</w:t>
      </w:r>
      <w:proofErr w:type="spellEnd"/>
      <w:r w:rsidRPr="00DD425E">
        <w:t xml:space="preserve">, MG, </w:t>
      </w:r>
      <w:proofErr w:type="spellStart"/>
      <w:r w:rsidRPr="00DD425E">
        <w:t>midiapc</w:t>
      </w:r>
      <w:proofErr w:type="spellEnd"/>
      <w:r w:rsidRPr="00DD425E">
        <w:t xml:space="preserve">, MIL, PARTICIPAR, PC, PROMO-TIM-OFICIAL, </w:t>
      </w:r>
      <w:proofErr w:type="spellStart"/>
      <w:r w:rsidRPr="00DD425E">
        <w:t>PromocaoTIM</w:t>
      </w:r>
      <w:proofErr w:type="spellEnd"/>
      <w:r w:rsidRPr="00DD425E">
        <w:t xml:space="preserve">, Quero100MIL, </w:t>
      </w:r>
      <w:proofErr w:type="spellStart"/>
      <w:r w:rsidRPr="00DD425E">
        <w:t>QueroConcorrer</w:t>
      </w:r>
      <w:proofErr w:type="spellEnd"/>
      <w:r w:rsidRPr="00DD425E">
        <w:t xml:space="preserve">, RA, </w:t>
      </w:r>
      <w:proofErr w:type="spellStart"/>
      <w:r w:rsidRPr="00DD425E">
        <w:t>vc</w:t>
      </w:r>
      <w:proofErr w:type="spellEnd"/>
      <w:r w:rsidRPr="00DD425E">
        <w:t>, AQ, AO, FF, ED, DF, EF, DD, EE, LIM, IML,  FAMILIA</w:t>
      </w:r>
    </w:p>
    <w:p w14:paraId="139B59DD" w14:textId="70872FEF" w:rsidR="00DD425E" w:rsidRPr="001A4CCF" w:rsidRDefault="00DD425E" w:rsidP="00DD425E">
      <w:pPr>
        <w:pStyle w:val="ListParagraph"/>
        <w:numPr>
          <w:ilvl w:val="0"/>
          <w:numId w:val="5"/>
        </w:numPr>
        <w:rPr>
          <w:b/>
        </w:rPr>
      </w:pPr>
      <w:r w:rsidRPr="005C444A">
        <w:rPr>
          <w:b/>
        </w:rPr>
        <w:t>KEYWORDS DE ATIVAÇÃO</w:t>
      </w:r>
      <w:r>
        <w:rPr>
          <w:b/>
        </w:rPr>
        <w:t xml:space="preserve"> SEM DUPLO OPTIN </w:t>
      </w:r>
      <w:r w:rsidRPr="00820CBB">
        <w:rPr>
          <w:b/>
        </w:rPr>
        <w:t xml:space="preserve">para APPID </w:t>
      </w:r>
      <w:r>
        <w:rPr>
          <w:b/>
        </w:rPr>
        <w:t>11472</w:t>
      </w:r>
      <w:r w:rsidRPr="001A4CCF">
        <w:rPr>
          <w:b/>
        </w:rPr>
        <w:t xml:space="preserve"> </w:t>
      </w:r>
      <w:r w:rsidRPr="00820CBB">
        <w:rPr>
          <w:b/>
        </w:rPr>
        <w:t>(</w:t>
      </w:r>
      <w:r w:rsidRPr="00A5445D">
        <w:rPr>
          <w:b/>
        </w:rPr>
        <w:t xml:space="preserve">TIM Protect </w:t>
      </w:r>
      <w:proofErr w:type="spellStart"/>
      <w:r>
        <w:rPr>
          <w:b/>
        </w:rPr>
        <w:t>Seguranca</w:t>
      </w:r>
      <w:proofErr w:type="spellEnd"/>
      <w:r>
        <w:rPr>
          <w:b/>
        </w:rPr>
        <w:t xml:space="preserve"> PC</w:t>
      </w:r>
      <w:r w:rsidRPr="001A4CCF">
        <w:rPr>
          <w:b/>
        </w:rPr>
        <w:t>)</w:t>
      </w:r>
      <w:r w:rsidRPr="005C444A">
        <w:t xml:space="preserve">: </w:t>
      </w:r>
      <w:r w:rsidRPr="00DD425E">
        <w:t>SIMCARDFAMPC, SMPC, SMPCPOS, SMPC_CTL, TIM-PROMO-</w:t>
      </w:r>
      <w:proofErr w:type="gramStart"/>
      <w:r w:rsidRPr="00DD425E">
        <w:t>OFICIAL</w:t>
      </w:r>
      <w:proofErr w:type="gramEnd"/>
    </w:p>
    <w:p w14:paraId="5079E267" w14:textId="77777777" w:rsidR="006A36A3" w:rsidRPr="001A4CCF" w:rsidRDefault="006A36A3" w:rsidP="006A36A3">
      <w:pPr>
        <w:pStyle w:val="ListParagraph"/>
        <w:numPr>
          <w:ilvl w:val="0"/>
          <w:numId w:val="5"/>
        </w:numPr>
        <w:jc w:val="both"/>
        <w:rPr>
          <w:b/>
        </w:rPr>
      </w:pPr>
      <w:r w:rsidRPr="00820CBB">
        <w:rPr>
          <w:b/>
        </w:rPr>
        <w:t xml:space="preserve">KEYWORDS DE ATIVAÇÃO para APPID 11263 (TIM Protect Backup </w:t>
      </w:r>
      <w:r w:rsidRPr="006F692F">
        <w:rPr>
          <w:b/>
        </w:rPr>
        <w:t>5GB</w:t>
      </w:r>
      <w:r w:rsidRPr="001A4CCF">
        <w:rPr>
          <w:b/>
        </w:rPr>
        <w:t>)</w:t>
      </w:r>
      <w:r w:rsidRPr="006F692F">
        <w:t xml:space="preserve">: </w:t>
      </w:r>
      <w:r w:rsidRPr="001A4CCF">
        <w:t>“6”</w:t>
      </w:r>
      <w:r>
        <w:t>, “</w:t>
      </w:r>
      <w:r w:rsidRPr="004A570A">
        <w:t>SEIS</w:t>
      </w:r>
      <w:proofErr w:type="gramStart"/>
      <w:r>
        <w:t>”</w:t>
      </w:r>
      <w:proofErr w:type="gramEnd"/>
    </w:p>
    <w:p w14:paraId="6EEF78C2" w14:textId="77777777" w:rsidR="006A36A3" w:rsidRPr="001A4CCF" w:rsidRDefault="006A36A3" w:rsidP="006A36A3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11475 </w:t>
      </w:r>
      <w:r w:rsidRPr="006C051E">
        <w:rPr>
          <w:b/>
        </w:rPr>
        <w:t>(TIM Protect Backup 10</w:t>
      </w:r>
      <w:r w:rsidRPr="001A4CCF">
        <w:rPr>
          <w:b/>
        </w:rPr>
        <w:t>GB)</w:t>
      </w:r>
      <w:r w:rsidRPr="001A4CCF">
        <w:t>: “7”</w:t>
      </w:r>
      <w:r>
        <w:t>, “</w:t>
      </w:r>
      <w:r w:rsidRPr="004A570A">
        <w:t>SETE</w:t>
      </w:r>
      <w:proofErr w:type="gramStart"/>
      <w:r>
        <w:t>”</w:t>
      </w:r>
      <w:proofErr w:type="gramEnd"/>
    </w:p>
    <w:p w14:paraId="73F8A787" w14:textId="77777777" w:rsidR="006A36A3" w:rsidRPr="001A4CCF" w:rsidRDefault="006A36A3" w:rsidP="006A36A3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11476 </w:t>
      </w:r>
      <w:r w:rsidRPr="006C051E">
        <w:rPr>
          <w:b/>
        </w:rPr>
        <w:t>(TIM Protect Backup 3</w:t>
      </w:r>
      <w:r w:rsidRPr="001A4CCF">
        <w:rPr>
          <w:b/>
        </w:rPr>
        <w:t>0GB)</w:t>
      </w:r>
      <w:r w:rsidRPr="001A4CCF">
        <w:t>: “</w:t>
      </w:r>
      <w:r w:rsidRPr="006F692F">
        <w:t>8</w:t>
      </w:r>
      <w:r w:rsidRPr="001A4CCF">
        <w:t>”</w:t>
      </w:r>
      <w:r>
        <w:t>, “</w:t>
      </w:r>
      <w:r w:rsidRPr="004A570A">
        <w:t>OITO</w:t>
      </w:r>
      <w:proofErr w:type="gramStart"/>
      <w:r>
        <w:t>”</w:t>
      </w:r>
      <w:proofErr w:type="gramEnd"/>
    </w:p>
    <w:p w14:paraId="253FEC64" w14:textId="77777777" w:rsidR="006A36A3" w:rsidRPr="006F692F" w:rsidRDefault="006A36A3" w:rsidP="006A36A3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11477 </w:t>
      </w:r>
      <w:r w:rsidRPr="006C051E">
        <w:rPr>
          <w:b/>
        </w:rPr>
        <w:t>(TIM Protect Backup 1</w:t>
      </w:r>
      <w:r w:rsidRPr="001A4CCF">
        <w:rPr>
          <w:b/>
        </w:rPr>
        <w:t>00GB)</w:t>
      </w:r>
      <w:r w:rsidRPr="001A4CCF">
        <w:t>: “9”</w:t>
      </w:r>
      <w:r>
        <w:t>, “</w:t>
      </w:r>
      <w:r w:rsidRPr="004A570A">
        <w:t>NOVE</w:t>
      </w:r>
      <w:proofErr w:type="gramStart"/>
      <w:r>
        <w:t>”</w:t>
      </w:r>
      <w:proofErr w:type="gramEnd"/>
    </w:p>
    <w:p w14:paraId="0F96EB44" w14:textId="29F3F6C2" w:rsidR="00DD425E" w:rsidRPr="001A4CCF" w:rsidRDefault="00DD425E" w:rsidP="00DD425E">
      <w:pPr>
        <w:pStyle w:val="ListParagraph"/>
        <w:numPr>
          <w:ilvl w:val="0"/>
          <w:numId w:val="5"/>
        </w:numPr>
        <w:jc w:val="both"/>
        <w:rPr>
          <w:b/>
        </w:rPr>
      </w:pPr>
      <w:r w:rsidRPr="006F692F">
        <w:rPr>
          <w:b/>
        </w:rPr>
        <w:t>KEYWORDS DE ATIVAÇÃO</w:t>
      </w:r>
      <w:r w:rsidRPr="00DA35CB">
        <w:rPr>
          <w:b/>
        </w:rPr>
        <w:t xml:space="preserve"> para APPID 1147</w:t>
      </w:r>
      <w:r>
        <w:rPr>
          <w:b/>
        </w:rPr>
        <w:t>0 (TIM PROTECT SEGURANCA</w:t>
      </w:r>
      <w:r w:rsidRPr="001A4CCF">
        <w:rPr>
          <w:b/>
        </w:rPr>
        <w:t>)</w:t>
      </w:r>
      <w:r w:rsidRPr="001A4CCF">
        <w:t>: “</w:t>
      </w:r>
      <w:r>
        <w:t>1</w:t>
      </w:r>
      <w:r w:rsidRPr="001A4CCF">
        <w:t>”</w:t>
      </w:r>
      <w:r w:rsidR="006A36A3">
        <w:t>, “HUM”, “UM</w:t>
      </w:r>
      <w:proofErr w:type="gramStart"/>
      <w:r w:rsidR="006A36A3">
        <w:t>”</w:t>
      </w:r>
      <w:proofErr w:type="gramEnd"/>
    </w:p>
    <w:p w14:paraId="2BCC4295" w14:textId="77777777" w:rsidR="00DD425E" w:rsidRDefault="00DD425E" w:rsidP="00DD425E">
      <w:pPr>
        <w:pStyle w:val="ListParagraph"/>
        <w:numPr>
          <w:ilvl w:val="0"/>
          <w:numId w:val="5"/>
        </w:numPr>
        <w:jc w:val="both"/>
      </w:pPr>
      <w:r w:rsidRPr="005C444A">
        <w:rPr>
          <w:b/>
        </w:rPr>
        <w:lastRenderedPageBreak/>
        <w:t>KEYWORDS DE CANCELAMENTO</w:t>
      </w:r>
      <w:r w:rsidRPr="005C444A">
        <w:t xml:space="preserve">: </w:t>
      </w:r>
      <w:r w:rsidRPr="001A4CCF">
        <w:t>“SAIR”</w:t>
      </w:r>
      <w:r w:rsidRPr="006F692F">
        <w:t xml:space="preserve">, </w:t>
      </w:r>
      <w:r w:rsidRPr="005C444A">
        <w:t>“CANCELA”, “CANCELAR”, “CANC”, “CANCEL”, “</w:t>
      </w:r>
      <w:proofErr w:type="gramStart"/>
      <w:r w:rsidRPr="005C444A">
        <w:t>OFF</w:t>
      </w:r>
      <w:proofErr w:type="gramEnd"/>
      <w:r w:rsidRPr="005C444A">
        <w:t xml:space="preserve">”, “STOP”, “FIM”, “END”, “SAI”, “N”, </w:t>
      </w:r>
      <w:r>
        <w:t xml:space="preserve">“NAO", </w:t>
      </w:r>
      <w:r w:rsidRPr="005C444A">
        <w:t>“DESC”, “DESCADASTRA”, “DESCADASTRAR”, “PARA”, “PARAR”, “PARE”, “PAREM”, “CHEGA”, “CHEGUEM”</w:t>
      </w:r>
      <w:r>
        <w:t xml:space="preserve">, </w:t>
      </w:r>
      <w:r w:rsidRPr="00E923D2">
        <w:t>“NAO MAIS", “NAO QUERO”, “NAO QUERO MAIS”</w:t>
      </w:r>
    </w:p>
    <w:p w14:paraId="56230E6B" w14:textId="79A00BC5" w:rsidR="00DD425E" w:rsidRDefault="00DD425E" w:rsidP="00DD425E">
      <w:pPr>
        <w:pStyle w:val="ListParagraph"/>
        <w:numPr>
          <w:ilvl w:val="0"/>
          <w:numId w:val="5"/>
        </w:numPr>
        <w:jc w:val="both"/>
      </w:pPr>
      <w:r w:rsidRPr="006C051E">
        <w:rPr>
          <w:b/>
        </w:rPr>
        <w:t>KEYWORDS DE APOIO</w:t>
      </w:r>
      <w:r w:rsidRPr="005C444A">
        <w:t>:</w:t>
      </w:r>
      <w:r w:rsidRPr="00B15A59">
        <w:t xml:space="preserve"> </w:t>
      </w:r>
      <w:r w:rsidRPr="00DD425E">
        <w:t>A, AJUDA, B, C, DICA</w:t>
      </w:r>
      <w:r>
        <w:t xml:space="preserve">, DICAS, MAIS, SUPORTE, UP, </w:t>
      </w:r>
      <w:proofErr w:type="gramStart"/>
      <w:r>
        <w:t>USO</w:t>
      </w:r>
      <w:proofErr w:type="gramEnd"/>
    </w:p>
    <w:p w14:paraId="19ECF2DE" w14:textId="77777777" w:rsidR="00DD425E" w:rsidRPr="005C444A" w:rsidRDefault="00DD425E" w:rsidP="00DD425E">
      <w:pPr>
        <w:pStyle w:val="ListParagraph"/>
        <w:ind w:left="1428"/>
        <w:jc w:val="both"/>
      </w:pPr>
    </w:p>
    <w:p w14:paraId="322DF9E1" w14:textId="77777777" w:rsidR="00DD425E" w:rsidRDefault="00DD425E" w:rsidP="00E13A4F">
      <w:pPr>
        <w:ind w:left="708"/>
        <w:jc w:val="both"/>
        <w:rPr>
          <w:b/>
        </w:rPr>
      </w:pPr>
    </w:p>
    <w:p w14:paraId="2121DC46" w14:textId="77777777" w:rsidR="001845D1" w:rsidRPr="005C444A" w:rsidRDefault="001845D1" w:rsidP="00E13A4F">
      <w:pPr>
        <w:ind w:left="708"/>
        <w:jc w:val="both"/>
      </w:pPr>
      <w:r w:rsidRPr="005C444A">
        <w:t>Mensagens deste serviço:</w:t>
      </w:r>
    </w:p>
    <w:p w14:paraId="03BFD1B7" w14:textId="629B8582" w:rsidR="00DD425E" w:rsidRPr="005C444A" w:rsidRDefault="00DD425E" w:rsidP="00DD42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ERROR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“Desculpe, </w:t>
      </w:r>
      <w:proofErr w:type="spellStart"/>
      <w:r w:rsidRPr="006C051E">
        <w:rPr>
          <w:rFonts w:eastAsia="Times New Roman" w:cs="Arial"/>
          <w:color w:val="222222"/>
          <w:lang w:eastAsia="pt-BR"/>
        </w:rPr>
        <w:t>nao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foi </w:t>
      </w:r>
      <w:proofErr w:type="spellStart"/>
      <w:r w:rsidRPr="006C051E">
        <w:rPr>
          <w:rFonts w:eastAsia="Times New Roman" w:cs="Arial"/>
          <w:color w:val="222222"/>
          <w:lang w:eastAsia="pt-BR"/>
        </w:rPr>
        <w:t>possivel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solicitar </w:t>
      </w:r>
      <w:r>
        <w:rPr>
          <w:rFonts w:eastAsia="Times New Roman" w:cs="Arial"/>
          <w:color w:val="222222"/>
          <w:lang w:eastAsia="pt-BR"/>
        </w:rPr>
        <w:t xml:space="preserve">a assinatura do TIM Protect </w:t>
      </w:r>
      <w:proofErr w:type="spellStart"/>
      <w:r>
        <w:rPr>
          <w:rFonts w:eastAsia="Times New Roman" w:cs="Arial"/>
          <w:color w:val="222222"/>
          <w:lang w:eastAsia="pt-BR"/>
        </w:rPr>
        <w:t>Seguranca</w:t>
      </w:r>
      <w:proofErr w:type="spellEnd"/>
      <w:r>
        <w:rPr>
          <w:rFonts w:eastAsia="Times New Roman" w:cs="Arial"/>
          <w:color w:val="222222"/>
          <w:lang w:eastAsia="pt-BR"/>
        </w:rPr>
        <w:t xml:space="preserve"> PC</w:t>
      </w:r>
      <w:r w:rsidRPr="006C051E">
        <w:rPr>
          <w:rFonts w:eastAsia="Times New Roman" w:cs="Arial"/>
          <w:color w:val="222222"/>
          <w:lang w:eastAsia="pt-BR"/>
        </w:rPr>
        <w:t>. Por favor, tente mais tarde.</w:t>
      </w:r>
      <w:proofErr w:type="gramStart"/>
      <w:r w:rsidRPr="006C051E">
        <w:rPr>
          <w:rFonts w:eastAsia="Times New Roman" w:cs="Arial"/>
          <w:color w:val="222222"/>
          <w:lang w:eastAsia="pt-BR"/>
        </w:rPr>
        <w:t>”</w:t>
      </w:r>
      <w:proofErr w:type="gramEnd"/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70DD0E14" w14:textId="7E80F422" w:rsidR="00DD425E" w:rsidRPr="00C107C3" w:rsidRDefault="00DD425E" w:rsidP="00DD42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DOUBLE_OPTIN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“Para confirmar sua assinatura no TIM Protect </w:t>
      </w:r>
      <w:proofErr w:type="spellStart"/>
      <w:r>
        <w:rPr>
          <w:rFonts w:eastAsia="Times New Roman" w:cs="Arial"/>
          <w:color w:val="222222"/>
          <w:lang w:eastAsia="pt-BR"/>
        </w:rPr>
        <w:t>Seguranca</w:t>
      </w:r>
      <w:proofErr w:type="spellEnd"/>
      <w:r>
        <w:rPr>
          <w:rFonts w:eastAsia="Times New Roman" w:cs="Arial"/>
          <w:color w:val="222222"/>
          <w:lang w:eastAsia="pt-BR"/>
        </w:rPr>
        <w:t xml:space="preserve"> PC</w:t>
      </w:r>
      <w:r w:rsidRPr="006C051E">
        <w:rPr>
          <w:rFonts w:eastAsia="Times New Roman" w:cs="Arial"/>
          <w:color w:val="222222"/>
          <w:lang w:eastAsia="pt-BR"/>
        </w:rPr>
        <w:t xml:space="preserve">, responda SIM e aproveite </w:t>
      </w:r>
      <w:proofErr w:type="gramStart"/>
      <w:r w:rsidRPr="006C051E">
        <w:rPr>
          <w:rFonts w:eastAsia="Times New Roman" w:cs="Arial"/>
          <w:color w:val="222222"/>
          <w:lang w:eastAsia="pt-BR"/>
        </w:rPr>
        <w:t>7</w:t>
      </w:r>
      <w:proofErr w:type="gramEnd"/>
      <w:r>
        <w:rPr>
          <w:rFonts w:eastAsia="Times New Roman" w:cs="Arial"/>
          <w:color w:val="222222"/>
          <w:lang w:eastAsia="pt-BR"/>
        </w:rPr>
        <w:t xml:space="preserve"> dias GRATIS, depois apenas RS 7</w:t>
      </w:r>
      <w:r w:rsidRPr="006C051E">
        <w:rPr>
          <w:rFonts w:eastAsia="Times New Roman" w:cs="Arial"/>
          <w:color w:val="222222"/>
          <w:lang w:eastAsia="pt-BR"/>
        </w:rPr>
        <w:t>,90/</w:t>
      </w:r>
      <w:proofErr w:type="spellStart"/>
      <w:r w:rsidRPr="006C051E">
        <w:rPr>
          <w:rFonts w:eastAsia="Times New Roman" w:cs="Arial"/>
          <w:color w:val="222222"/>
          <w:lang w:eastAsia="pt-BR"/>
        </w:rPr>
        <w:t>mes</w:t>
      </w:r>
      <w:proofErr w:type="spellEnd"/>
      <w:r w:rsidRPr="006C051E">
        <w:rPr>
          <w:rFonts w:eastAsia="Times New Roman" w:cs="Arial"/>
          <w:color w:val="222222"/>
          <w:lang w:eastAsia="pt-BR"/>
        </w:rPr>
        <w:t>.”</w:t>
      </w:r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6B7202BC" w14:textId="3422C7CB" w:rsidR="00DD425E" w:rsidRPr="001A4CCF" w:rsidRDefault="00DD425E" w:rsidP="00DD42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DUPLICATED_APPSUBSCRIPTION</w:t>
      </w:r>
      <w:r w:rsidRPr="001A4CCF">
        <w:rPr>
          <w:rFonts w:eastAsia="Times New Roman" w:cs="Arial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iniciamos o processo de </w:t>
      </w:r>
      <w:proofErr w:type="spellStart"/>
      <w:r w:rsidRPr="001A4CCF">
        <w:rPr>
          <w:rFonts w:eastAsia="Times New Roman" w:cs="Arial"/>
          <w:lang w:eastAsia="pt-BR"/>
        </w:rPr>
        <w:t>contratacao</w:t>
      </w:r>
      <w:proofErr w:type="spellEnd"/>
      <w:r w:rsidRPr="001A4CCF">
        <w:rPr>
          <w:rFonts w:eastAsia="Times New Roman" w:cs="Arial"/>
          <w:lang w:eastAsia="pt-BR"/>
        </w:rPr>
        <w:t xml:space="preserve"> do TIM Protect </w:t>
      </w:r>
      <w:proofErr w:type="spellStart"/>
      <w:r>
        <w:rPr>
          <w:rFonts w:eastAsia="Times New Roman" w:cs="Arial"/>
          <w:lang w:eastAsia="pt-BR"/>
        </w:rPr>
        <w:t>Seguranca</w:t>
      </w:r>
      <w:proofErr w:type="spellEnd"/>
      <w:r>
        <w:rPr>
          <w:rFonts w:eastAsia="Times New Roman" w:cs="Arial"/>
          <w:lang w:eastAsia="pt-BR"/>
        </w:rPr>
        <w:t xml:space="preserve"> PC</w:t>
      </w:r>
      <w:r w:rsidRPr="001A4CCF">
        <w:rPr>
          <w:rFonts w:eastAsia="Times New Roman" w:cs="Arial"/>
          <w:lang w:eastAsia="pt-BR"/>
        </w:rPr>
        <w:t>. Envie SIM para confirmar a sua assinatura.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0FDFCEAD" w14:textId="77777777" w:rsidR="00DD425E" w:rsidRPr="005C444A" w:rsidRDefault="00DD425E" w:rsidP="00DD42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5C444A">
        <w:rPr>
          <w:rFonts w:eastAsia="Times New Roman" w:cs="Arial"/>
          <w:b/>
          <w:lang w:val="en-US" w:eastAsia="pt-BR"/>
        </w:rPr>
        <w:t>KEYWORD_NOT_FOUND_CONFIRMATION</w:t>
      </w:r>
      <w:r w:rsidRPr="005C444A">
        <w:rPr>
          <w:rFonts w:eastAsia="Times New Roman" w:cs="Arial"/>
          <w:lang w:val="en-US" w:eastAsia="pt-BR"/>
        </w:rPr>
        <w:t>:</w:t>
      </w:r>
      <w:r>
        <w:rPr>
          <w:rFonts w:eastAsia="Times New Roman" w:cs="Arial"/>
          <w:lang w:val="en-US" w:eastAsia="pt-BR"/>
        </w:rPr>
        <w:t xml:space="preserve"> </w:t>
      </w:r>
      <w:r w:rsidRPr="005C444A">
        <w:rPr>
          <w:rFonts w:eastAsia="Times New Roman" w:cs="Arial"/>
          <w:lang w:val="en-US" w:eastAsia="pt-BR"/>
        </w:rPr>
        <w:t>“</w:t>
      </w:r>
      <w:proofErr w:type="spellStart"/>
      <w:r w:rsidRPr="001A4CCF">
        <w:rPr>
          <w:rFonts w:eastAsia="Times New Roman" w:cs="Arial"/>
          <w:lang w:val="en-US" w:eastAsia="pt-BR"/>
        </w:rPr>
        <w:t>Comando</w:t>
      </w:r>
      <w:proofErr w:type="spellEnd"/>
      <w:r w:rsidRPr="001A4CCF">
        <w:rPr>
          <w:rFonts w:eastAsia="Times New Roman" w:cs="Arial"/>
          <w:lang w:val="en-US" w:eastAsia="pt-BR"/>
        </w:rPr>
        <w:t xml:space="preserve"> </w:t>
      </w:r>
      <w:proofErr w:type="spellStart"/>
      <w:r w:rsidRPr="001A4CCF">
        <w:rPr>
          <w:rFonts w:eastAsia="Times New Roman" w:cs="Arial"/>
          <w:lang w:val="en-US" w:eastAsia="pt-BR"/>
        </w:rPr>
        <w:t>invalido</w:t>
      </w:r>
      <w:proofErr w:type="spellEnd"/>
      <w:r w:rsidRPr="001A4CCF">
        <w:rPr>
          <w:rFonts w:eastAsia="Times New Roman" w:cs="Arial"/>
          <w:lang w:val="en-US" w:eastAsia="pt-BR"/>
        </w:rPr>
        <w:t xml:space="preserve">. </w:t>
      </w:r>
      <w:r w:rsidRPr="007B1565">
        <w:rPr>
          <w:rFonts w:eastAsia="Times New Roman" w:cs="Arial"/>
          <w:lang w:eastAsia="pt-BR"/>
        </w:rPr>
        <w:t xml:space="preserve">Para maior </w:t>
      </w:r>
      <w:proofErr w:type="spellStart"/>
      <w:r w:rsidRPr="007B1565">
        <w:rPr>
          <w:rFonts w:eastAsia="Times New Roman" w:cs="Arial"/>
          <w:lang w:eastAsia="pt-BR"/>
        </w:rPr>
        <w:t>protecao</w:t>
      </w:r>
      <w:proofErr w:type="spellEnd"/>
      <w:r w:rsidRPr="007B1565">
        <w:rPr>
          <w:rFonts w:eastAsia="Times New Roman" w:cs="Arial"/>
          <w:lang w:eastAsia="pt-BR"/>
        </w:rPr>
        <w:t xml:space="preserve">, envie o numero e adquira: 1=TIM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Celular </w:t>
      </w:r>
      <w:proofErr w:type="gramStart"/>
      <w:r w:rsidRPr="007B1565">
        <w:rPr>
          <w:rFonts w:eastAsia="Times New Roman" w:cs="Arial"/>
          <w:lang w:eastAsia="pt-BR"/>
        </w:rPr>
        <w:t>RS5,</w:t>
      </w:r>
      <w:proofErr w:type="gramEnd"/>
      <w:r w:rsidRPr="007B1565">
        <w:rPr>
          <w:rFonts w:eastAsia="Times New Roman" w:cs="Arial"/>
          <w:lang w:eastAsia="pt-BR"/>
        </w:rPr>
        <w:t>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7B1565">
        <w:rPr>
          <w:rFonts w:eastAsia="Times New Roman" w:cs="Arial"/>
          <w:lang w:eastAsia="pt-BR"/>
        </w:rPr>
        <w:t xml:space="preserve">, 2=TIM Protect </w:t>
      </w:r>
      <w:proofErr w:type="spellStart"/>
      <w:r w:rsidRPr="007B1565">
        <w:rPr>
          <w:rFonts w:eastAsia="Times New Roman" w:cs="Arial"/>
          <w:lang w:eastAsia="pt-BR"/>
        </w:rPr>
        <w:t>Seguranca</w:t>
      </w:r>
      <w:proofErr w:type="spellEnd"/>
      <w:r w:rsidRPr="007B1565">
        <w:rPr>
          <w:rFonts w:eastAsia="Times New Roman" w:cs="Arial"/>
          <w:lang w:eastAsia="pt-BR"/>
        </w:rPr>
        <w:t xml:space="preserve"> Computador RS7,90/</w:t>
      </w:r>
      <w:proofErr w:type="spellStart"/>
      <w:r w:rsidRPr="007B1565">
        <w:rPr>
          <w:rFonts w:eastAsia="Times New Roman" w:cs="Arial"/>
          <w:lang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18087760" w14:textId="355791EF" w:rsidR="00DD425E" w:rsidRPr="005C444A" w:rsidRDefault="00DD425E" w:rsidP="00DD42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SUBSCRIBER_ACTIVE</w:t>
      </w:r>
      <w:r w:rsidRPr="005C444A">
        <w:rPr>
          <w:rFonts w:eastAsia="Times New Roman" w:cs="Arial"/>
          <w:color w:val="222222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e assinante </w:t>
      </w:r>
      <w:r>
        <w:rPr>
          <w:rFonts w:eastAsia="Times New Roman" w:cs="Arial"/>
          <w:lang w:eastAsia="pt-BR"/>
        </w:rPr>
        <w:t xml:space="preserve">do TIM Protect </w:t>
      </w:r>
      <w:proofErr w:type="spellStart"/>
      <w:r>
        <w:rPr>
          <w:rFonts w:eastAsia="Times New Roman" w:cs="Arial"/>
          <w:lang w:eastAsia="pt-BR"/>
        </w:rPr>
        <w:t>Seguranca</w:t>
      </w:r>
      <w:proofErr w:type="spellEnd"/>
      <w:r>
        <w:rPr>
          <w:rFonts w:eastAsia="Times New Roman" w:cs="Arial"/>
          <w:lang w:eastAsia="pt-BR"/>
        </w:rPr>
        <w:t xml:space="preserve"> PC</w:t>
      </w:r>
      <w:r w:rsidRPr="001A4CCF"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t>D</w:t>
      </w:r>
      <w:r w:rsidRPr="001A4CCF">
        <w:rPr>
          <w:rFonts w:eastAsia="Times New Roman" w:cs="Arial"/>
          <w:lang w:eastAsia="pt-BR"/>
        </w:rPr>
        <w:t>uvidas? Envie AJUDA. Se quiser cancelar, responda SAIR.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17D85E04" w14:textId="7B8659D5" w:rsidR="00DD425E" w:rsidRDefault="00DD425E" w:rsidP="00DD425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SUBSCRIBER_INACTIVE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1A4CCF">
        <w:rPr>
          <w:rFonts w:eastAsia="Times New Roman" w:cs="Arial"/>
          <w:lang w:eastAsia="pt-BR"/>
        </w:rPr>
        <w:t>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ainda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possui o TIM Protect </w:t>
      </w:r>
      <w:proofErr w:type="spellStart"/>
      <w:r>
        <w:rPr>
          <w:rFonts w:eastAsia="Times New Roman" w:cs="Arial"/>
          <w:lang w:eastAsia="pt-BR"/>
        </w:rPr>
        <w:t>Seguranca</w:t>
      </w:r>
      <w:proofErr w:type="spellEnd"/>
      <w:r>
        <w:rPr>
          <w:rFonts w:eastAsia="Times New Roman" w:cs="Arial"/>
          <w:lang w:eastAsia="pt-BR"/>
        </w:rPr>
        <w:t xml:space="preserve"> PC</w:t>
      </w:r>
      <w:r w:rsidRPr="001A4CCF">
        <w:rPr>
          <w:rFonts w:eastAsia="Times New Roman" w:cs="Arial"/>
          <w:lang w:eastAsia="pt-BR"/>
        </w:rPr>
        <w:t>. Para mais informações, envie AJUDA.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63926F2C" w14:textId="77777777" w:rsidR="00DD425E" w:rsidRPr="005C444A" w:rsidRDefault="00DD425E" w:rsidP="00E13A4F">
      <w:pPr>
        <w:ind w:left="708"/>
        <w:jc w:val="both"/>
      </w:pPr>
    </w:p>
    <w:p w14:paraId="74055519" w14:textId="09A6EF31" w:rsidR="00210996" w:rsidRPr="005C444A" w:rsidRDefault="00210996" w:rsidP="007B1565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210" w:name="_Toc433297767"/>
      <w:r w:rsidRPr="005C444A">
        <w:rPr>
          <w:rFonts w:asciiTheme="minorHAnsi" w:hAnsiTheme="minorHAnsi"/>
        </w:rPr>
        <w:t xml:space="preserve">TIM Protect </w:t>
      </w:r>
      <w:proofErr w:type="spellStart"/>
      <w:r>
        <w:rPr>
          <w:rFonts w:asciiTheme="minorHAnsi" w:hAnsiTheme="minorHAnsi"/>
        </w:rPr>
        <w:t>Seguranca</w:t>
      </w:r>
      <w:proofErr w:type="spellEnd"/>
      <w:r>
        <w:rPr>
          <w:rFonts w:asciiTheme="minorHAnsi" w:hAnsiTheme="minorHAnsi"/>
        </w:rPr>
        <w:t xml:space="preserve"> PC</w:t>
      </w:r>
      <w:r w:rsidRPr="005C444A">
        <w:rPr>
          <w:rFonts w:asciiTheme="minorHAnsi" w:hAnsiTheme="minorHAnsi"/>
        </w:rPr>
        <w:t xml:space="preserve"> Licença </w:t>
      </w:r>
      <w:proofErr w:type="gramStart"/>
      <w:r>
        <w:rPr>
          <w:rFonts w:asciiTheme="minorHAnsi" w:hAnsiTheme="minorHAnsi"/>
        </w:rPr>
        <w:t>2</w:t>
      </w:r>
      <w:bookmarkEnd w:id="210"/>
      <w:proofErr w:type="gramEnd"/>
    </w:p>
    <w:p w14:paraId="0B9E8889" w14:textId="77777777" w:rsidR="00210996" w:rsidRPr="005C444A" w:rsidRDefault="00210996" w:rsidP="00210996">
      <w:pPr>
        <w:ind w:left="708"/>
        <w:jc w:val="both"/>
      </w:pPr>
    </w:p>
    <w:p w14:paraId="5BE8AB56" w14:textId="77777777" w:rsidR="00210996" w:rsidRPr="005C444A" w:rsidRDefault="00210996" w:rsidP="00210996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Pr="001A4CCF">
        <w:rPr>
          <w:highlight w:val="yellow"/>
        </w:rPr>
        <w:t>????? (A definir)</w:t>
      </w:r>
    </w:p>
    <w:p w14:paraId="0801EB98" w14:textId="119C97E7" w:rsidR="00210996" w:rsidRPr="005C444A" w:rsidRDefault="00210996" w:rsidP="00210996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>
        <w:t>Seguranca</w:t>
      </w:r>
      <w:proofErr w:type="spellEnd"/>
      <w:r>
        <w:t xml:space="preserve"> PC</w:t>
      </w:r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</w:t>
      </w:r>
      <w:r>
        <w:t>2</w:t>
      </w:r>
    </w:p>
    <w:p w14:paraId="4CB7E888" w14:textId="77777777" w:rsidR="00210996" w:rsidRPr="005C444A" w:rsidRDefault="00210996" w:rsidP="00210996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466079BB" w14:textId="77777777" w:rsidR="00210996" w:rsidRPr="005C444A" w:rsidRDefault="00210996" w:rsidP="00210996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7E2AC9FB" w14:textId="77777777" w:rsidR="00210996" w:rsidRPr="005C444A" w:rsidRDefault="00210996" w:rsidP="00210996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CANCELAMENTO</w:t>
      </w:r>
      <w:r w:rsidRPr="005C444A">
        <w:t>: Não há.</w:t>
      </w:r>
    </w:p>
    <w:p w14:paraId="4A939439" w14:textId="1C5232C0" w:rsidR="00210996" w:rsidRPr="005C444A" w:rsidRDefault="00210996" w:rsidP="00210996">
      <w:pPr>
        <w:ind w:left="708"/>
        <w:jc w:val="both"/>
      </w:pPr>
      <w:r w:rsidRPr="005C444A">
        <w:t xml:space="preserve">Mensagens: Mesmas do TIM Protect </w:t>
      </w:r>
      <w:proofErr w:type="spellStart"/>
      <w:r>
        <w:t>Seguranca</w:t>
      </w:r>
      <w:proofErr w:type="spellEnd"/>
      <w:r>
        <w:t xml:space="preserve"> PC (</w:t>
      </w:r>
      <w:hyperlink w:anchor="_TIM_Protect_Segurança" w:history="1">
        <w:r w:rsidRPr="00210996">
          <w:rPr>
            <w:rStyle w:val="Hyperlink"/>
          </w:rPr>
          <w:t>3.1</w:t>
        </w:r>
      </w:hyperlink>
      <w:r>
        <w:t>)</w:t>
      </w:r>
    </w:p>
    <w:p w14:paraId="0C216765" w14:textId="77777777" w:rsidR="00C43526" w:rsidRPr="005C444A" w:rsidRDefault="00C43526" w:rsidP="00E13A4F">
      <w:pPr>
        <w:jc w:val="both"/>
      </w:pPr>
    </w:p>
    <w:p w14:paraId="649BFDAB" w14:textId="5E85CE7D" w:rsidR="00210996" w:rsidRPr="005C444A" w:rsidRDefault="00375CC2" w:rsidP="00210996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r w:rsidRPr="005C444A">
        <w:br w:type="page"/>
      </w:r>
      <w:bookmarkStart w:id="211" w:name="_Toc433297768"/>
      <w:r w:rsidR="00210996" w:rsidRPr="005C444A">
        <w:rPr>
          <w:rFonts w:asciiTheme="minorHAnsi" w:hAnsiTheme="minorHAnsi"/>
        </w:rPr>
        <w:lastRenderedPageBreak/>
        <w:t xml:space="preserve">TIM Protect </w:t>
      </w:r>
      <w:proofErr w:type="spellStart"/>
      <w:r w:rsidR="00210996">
        <w:rPr>
          <w:rFonts w:asciiTheme="minorHAnsi" w:hAnsiTheme="minorHAnsi"/>
        </w:rPr>
        <w:t>Seguranca</w:t>
      </w:r>
      <w:proofErr w:type="spellEnd"/>
      <w:r w:rsidR="00210996">
        <w:rPr>
          <w:rFonts w:asciiTheme="minorHAnsi" w:hAnsiTheme="minorHAnsi"/>
        </w:rPr>
        <w:t xml:space="preserve"> PC</w:t>
      </w:r>
      <w:r w:rsidR="00210996" w:rsidRPr="005C444A">
        <w:rPr>
          <w:rFonts w:asciiTheme="minorHAnsi" w:hAnsiTheme="minorHAnsi"/>
        </w:rPr>
        <w:t xml:space="preserve"> Licença </w:t>
      </w:r>
      <w:proofErr w:type="gramStart"/>
      <w:r w:rsidR="00210996">
        <w:rPr>
          <w:rFonts w:asciiTheme="minorHAnsi" w:hAnsiTheme="minorHAnsi"/>
        </w:rPr>
        <w:t>3</w:t>
      </w:r>
      <w:bookmarkEnd w:id="211"/>
      <w:proofErr w:type="gramEnd"/>
    </w:p>
    <w:p w14:paraId="4F5F6A9A" w14:textId="77777777" w:rsidR="00210996" w:rsidRPr="005C444A" w:rsidRDefault="00210996" w:rsidP="00210996">
      <w:pPr>
        <w:ind w:left="708"/>
        <w:jc w:val="both"/>
      </w:pPr>
    </w:p>
    <w:p w14:paraId="1A897BDA" w14:textId="77777777" w:rsidR="00210996" w:rsidRPr="005C444A" w:rsidRDefault="00210996" w:rsidP="00210996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Pr="001A4CCF">
        <w:rPr>
          <w:highlight w:val="yellow"/>
        </w:rPr>
        <w:t>????? (A definir)</w:t>
      </w:r>
    </w:p>
    <w:p w14:paraId="27610EDF" w14:textId="5CC30F04" w:rsidR="00210996" w:rsidRPr="005C444A" w:rsidRDefault="00210996" w:rsidP="00210996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>
        <w:t>Seguranca</w:t>
      </w:r>
      <w:proofErr w:type="spellEnd"/>
      <w:r>
        <w:t xml:space="preserve"> PC</w:t>
      </w:r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</w:t>
      </w:r>
      <w:r>
        <w:t>3</w:t>
      </w:r>
    </w:p>
    <w:p w14:paraId="51844F16" w14:textId="77777777" w:rsidR="00210996" w:rsidRPr="005C444A" w:rsidRDefault="00210996" w:rsidP="00210996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5BDAE32C" w14:textId="77777777" w:rsidR="00210996" w:rsidRPr="005C444A" w:rsidRDefault="00210996" w:rsidP="00210996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7749E333" w14:textId="77777777" w:rsidR="00210996" w:rsidRPr="005C444A" w:rsidRDefault="00210996" w:rsidP="00210996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CANCELAMENTO</w:t>
      </w:r>
      <w:r w:rsidRPr="005C444A">
        <w:t>: Não há.</w:t>
      </w:r>
    </w:p>
    <w:p w14:paraId="689E2205" w14:textId="77777777" w:rsidR="00210996" w:rsidRPr="005C444A" w:rsidRDefault="00210996" w:rsidP="00210996">
      <w:pPr>
        <w:ind w:left="708"/>
        <w:jc w:val="both"/>
      </w:pPr>
      <w:r w:rsidRPr="005C444A">
        <w:t xml:space="preserve">Mensagens: Mesmas do TIM Protect </w:t>
      </w:r>
      <w:proofErr w:type="spellStart"/>
      <w:r>
        <w:t>Seguranca</w:t>
      </w:r>
      <w:proofErr w:type="spellEnd"/>
      <w:r>
        <w:t xml:space="preserve"> PC (</w:t>
      </w:r>
      <w:hyperlink w:anchor="_TIM_Protect_Segurança" w:history="1">
        <w:r w:rsidRPr="00210996">
          <w:rPr>
            <w:rStyle w:val="Hyperlink"/>
          </w:rPr>
          <w:t>3.1</w:t>
        </w:r>
      </w:hyperlink>
      <w:r>
        <w:t>)</w:t>
      </w:r>
    </w:p>
    <w:p w14:paraId="158C1BD2" w14:textId="7A6E2D10" w:rsidR="00210996" w:rsidRPr="005C444A" w:rsidRDefault="00210996" w:rsidP="00210996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212" w:name="_Toc433297769"/>
      <w:r w:rsidRPr="005C444A">
        <w:rPr>
          <w:rFonts w:asciiTheme="minorHAnsi" w:hAnsiTheme="minorHAnsi"/>
        </w:rPr>
        <w:t xml:space="preserve">TIM Protect </w:t>
      </w:r>
      <w:proofErr w:type="spellStart"/>
      <w:r>
        <w:rPr>
          <w:rFonts w:asciiTheme="minorHAnsi" w:hAnsiTheme="minorHAnsi"/>
        </w:rPr>
        <w:t>Seguranca</w:t>
      </w:r>
      <w:proofErr w:type="spellEnd"/>
      <w:r>
        <w:rPr>
          <w:rFonts w:asciiTheme="minorHAnsi" w:hAnsiTheme="minorHAnsi"/>
        </w:rPr>
        <w:t xml:space="preserve"> PC</w:t>
      </w:r>
      <w:r w:rsidRPr="005C444A">
        <w:rPr>
          <w:rFonts w:asciiTheme="minorHAnsi" w:hAnsiTheme="minorHAnsi"/>
        </w:rPr>
        <w:t xml:space="preserve"> Licença </w:t>
      </w:r>
      <w:proofErr w:type="gramStart"/>
      <w:r>
        <w:rPr>
          <w:rFonts w:asciiTheme="minorHAnsi" w:hAnsiTheme="minorHAnsi"/>
        </w:rPr>
        <w:t>4</w:t>
      </w:r>
      <w:bookmarkEnd w:id="212"/>
      <w:proofErr w:type="gramEnd"/>
    </w:p>
    <w:p w14:paraId="3B140063" w14:textId="77777777" w:rsidR="00210996" w:rsidRPr="005C444A" w:rsidRDefault="00210996" w:rsidP="00210996">
      <w:pPr>
        <w:ind w:left="708"/>
        <w:jc w:val="both"/>
      </w:pPr>
    </w:p>
    <w:p w14:paraId="095F992E" w14:textId="77777777" w:rsidR="00210996" w:rsidRPr="005C444A" w:rsidRDefault="00210996" w:rsidP="00210996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Pr="001A4CCF">
        <w:rPr>
          <w:highlight w:val="yellow"/>
        </w:rPr>
        <w:t>????? (A definir)</w:t>
      </w:r>
    </w:p>
    <w:p w14:paraId="33842A91" w14:textId="44E83E2A" w:rsidR="00210996" w:rsidRPr="005C444A" w:rsidRDefault="00210996" w:rsidP="00210996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>
        <w:t>Seguranca</w:t>
      </w:r>
      <w:proofErr w:type="spellEnd"/>
      <w:r>
        <w:t xml:space="preserve"> PC</w:t>
      </w:r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</w:t>
      </w:r>
      <w:r>
        <w:t>4</w:t>
      </w:r>
    </w:p>
    <w:p w14:paraId="7061C0A2" w14:textId="77777777" w:rsidR="00210996" w:rsidRPr="005C444A" w:rsidRDefault="00210996" w:rsidP="00210996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7127FD63" w14:textId="77777777" w:rsidR="00210996" w:rsidRPr="005C444A" w:rsidRDefault="00210996" w:rsidP="00210996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2630A698" w14:textId="77777777" w:rsidR="00210996" w:rsidRPr="005C444A" w:rsidRDefault="00210996" w:rsidP="00210996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CANCELAMENTO</w:t>
      </w:r>
      <w:r w:rsidRPr="005C444A">
        <w:t>: Não há.</w:t>
      </w:r>
    </w:p>
    <w:p w14:paraId="3373D0CA" w14:textId="77777777" w:rsidR="00210996" w:rsidRPr="005C444A" w:rsidRDefault="00210996" w:rsidP="00210996">
      <w:pPr>
        <w:ind w:left="708"/>
        <w:jc w:val="both"/>
      </w:pPr>
      <w:r w:rsidRPr="005C444A">
        <w:t xml:space="preserve">Mensagens: Mesmas do TIM Protect </w:t>
      </w:r>
      <w:proofErr w:type="spellStart"/>
      <w:r>
        <w:t>Seguranca</w:t>
      </w:r>
      <w:proofErr w:type="spellEnd"/>
      <w:r>
        <w:t xml:space="preserve"> PC (</w:t>
      </w:r>
      <w:hyperlink w:anchor="_TIM_Protect_Segurança" w:history="1">
        <w:r w:rsidRPr="00210996">
          <w:rPr>
            <w:rStyle w:val="Hyperlink"/>
          </w:rPr>
          <w:t>3.1</w:t>
        </w:r>
      </w:hyperlink>
      <w:r>
        <w:t>)</w:t>
      </w:r>
    </w:p>
    <w:p w14:paraId="7D1D985E" w14:textId="19C73996" w:rsidR="00210996" w:rsidRPr="005C444A" w:rsidRDefault="00210996" w:rsidP="00210996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213" w:name="_Toc433297770"/>
      <w:r w:rsidRPr="005C444A">
        <w:rPr>
          <w:rFonts w:asciiTheme="minorHAnsi" w:hAnsiTheme="minorHAnsi"/>
        </w:rPr>
        <w:t xml:space="preserve">TIM Protect </w:t>
      </w:r>
      <w:proofErr w:type="spellStart"/>
      <w:r>
        <w:rPr>
          <w:rFonts w:asciiTheme="minorHAnsi" w:hAnsiTheme="minorHAnsi"/>
        </w:rPr>
        <w:t>Seguranca</w:t>
      </w:r>
      <w:proofErr w:type="spellEnd"/>
      <w:r>
        <w:rPr>
          <w:rFonts w:asciiTheme="minorHAnsi" w:hAnsiTheme="minorHAnsi"/>
        </w:rPr>
        <w:t xml:space="preserve"> PC</w:t>
      </w:r>
      <w:r w:rsidRPr="005C444A">
        <w:rPr>
          <w:rFonts w:asciiTheme="minorHAnsi" w:hAnsiTheme="minorHAnsi"/>
        </w:rPr>
        <w:t xml:space="preserve"> Licença </w:t>
      </w:r>
      <w:proofErr w:type="gramStart"/>
      <w:r>
        <w:rPr>
          <w:rFonts w:asciiTheme="minorHAnsi" w:hAnsiTheme="minorHAnsi"/>
        </w:rPr>
        <w:t>5</w:t>
      </w:r>
      <w:bookmarkEnd w:id="213"/>
      <w:proofErr w:type="gramEnd"/>
    </w:p>
    <w:p w14:paraId="736B36D2" w14:textId="77777777" w:rsidR="00210996" w:rsidRPr="005C444A" w:rsidRDefault="00210996" w:rsidP="00210996">
      <w:pPr>
        <w:ind w:left="708"/>
        <w:jc w:val="both"/>
      </w:pPr>
    </w:p>
    <w:p w14:paraId="73230D0C" w14:textId="77777777" w:rsidR="00210996" w:rsidRPr="005C444A" w:rsidRDefault="00210996" w:rsidP="00210996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 xml:space="preserve">): </w:t>
      </w:r>
      <w:r w:rsidRPr="001A4CCF">
        <w:rPr>
          <w:highlight w:val="yellow"/>
        </w:rPr>
        <w:t>????? (A definir)</w:t>
      </w:r>
    </w:p>
    <w:p w14:paraId="22B881D1" w14:textId="0A084BAF" w:rsidR="00210996" w:rsidRPr="005C444A" w:rsidRDefault="00210996" w:rsidP="00210996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 xml:space="preserve">): TIM Protect </w:t>
      </w:r>
      <w:proofErr w:type="spellStart"/>
      <w:r>
        <w:t>Seguranca</w:t>
      </w:r>
      <w:proofErr w:type="spellEnd"/>
      <w:r>
        <w:t xml:space="preserve"> PC</w:t>
      </w:r>
      <w:r w:rsidRPr="005C444A">
        <w:t xml:space="preserve"> </w:t>
      </w:r>
      <w:proofErr w:type="spellStart"/>
      <w:r w:rsidRPr="005C444A">
        <w:t>Licenca</w:t>
      </w:r>
      <w:proofErr w:type="spellEnd"/>
      <w:r w:rsidRPr="005C444A">
        <w:t xml:space="preserve"> </w:t>
      </w:r>
      <w:r>
        <w:t>5</w:t>
      </w:r>
    </w:p>
    <w:p w14:paraId="1B58FD87" w14:textId="77777777" w:rsidR="00210996" w:rsidRPr="005C444A" w:rsidRDefault="00210996" w:rsidP="00210996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4002EC46" w14:textId="77777777" w:rsidR="00210996" w:rsidRPr="005C444A" w:rsidRDefault="00210996" w:rsidP="00210996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ATIVAÇÃO</w:t>
      </w:r>
      <w:r w:rsidRPr="005C444A">
        <w:t>: Não há.</w:t>
      </w:r>
    </w:p>
    <w:p w14:paraId="4B2F172A" w14:textId="77777777" w:rsidR="00210996" w:rsidRPr="005C444A" w:rsidRDefault="00210996" w:rsidP="00210996">
      <w:pPr>
        <w:pStyle w:val="ListParagraph"/>
        <w:numPr>
          <w:ilvl w:val="0"/>
          <w:numId w:val="7"/>
        </w:numPr>
        <w:ind w:left="1428"/>
        <w:jc w:val="both"/>
      </w:pPr>
      <w:r w:rsidRPr="005C444A">
        <w:rPr>
          <w:b/>
        </w:rPr>
        <w:t>KEYWORDS DE CANCELAMENTO</w:t>
      </w:r>
      <w:r w:rsidRPr="005C444A">
        <w:t>: Não há.</w:t>
      </w:r>
    </w:p>
    <w:p w14:paraId="68988903" w14:textId="77777777" w:rsidR="00210996" w:rsidRPr="005C444A" w:rsidRDefault="00210996" w:rsidP="00210996">
      <w:pPr>
        <w:ind w:left="708"/>
        <w:jc w:val="both"/>
      </w:pPr>
      <w:r w:rsidRPr="005C444A">
        <w:t xml:space="preserve">Mensagens: Mesmas do TIM Protect </w:t>
      </w:r>
      <w:proofErr w:type="spellStart"/>
      <w:r>
        <w:t>Seguranca</w:t>
      </w:r>
      <w:proofErr w:type="spellEnd"/>
      <w:r>
        <w:t xml:space="preserve"> PC (</w:t>
      </w:r>
      <w:hyperlink w:anchor="_TIM_Protect_Segurança" w:history="1">
        <w:r w:rsidRPr="00210996">
          <w:rPr>
            <w:rStyle w:val="Hyperlink"/>
          </w:rPr>
          <w:t>3.1</w:t>
        </w:r>
      </w:hyperlink>
      <w:r>
        <w:t>)</w:t>
      </w:r>
    </w:p>
    <w:p w14:paraId="7888431D" w14:textId="77777777" w:rsidR="00375CC2" w:rsidRPr="005C444A" w:rsidRDefault="00375CC2" w:rsidP="00E13A4F">
      <w:pPr>
        <w:jc w:val="both"/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14:paraId="1E839CEF" w14:textId="77777777" w:rsidR="00C43526" w:rsidRPr="005C444A" w:rsidRDefault="00C43526" w:rsidP="00E13A4F">
      <w:pPr>
        <w:pStyle w:val="Heading2"/>
        <w:numPr>
          <w:ilvl w:val="0"/>
          <w:numId w:val="15"/>
        </w:numPr>
        <w:jc w:val="both"/>
        <w:rPr>
          <w:rFonts w:asciiTheme="minorHAnsi" w:hAnsiTheme="minorHAnsi"/>
        </w:rPr>
      </w:pPr>
      <w:bookmarkStart w:id="214" w:name="_Toc433297771"/>
      <w:r w:rsidRPr="005C444A">
        <w:rPr>
          <w:rFonts w:asciiTheme="minorHAnsi" w:hAnsiTheme="minorHAnsi"/>
        </w:rPr>
        <w:t>Linha Backup</w:t>
      </w:r>
      <w:bookmarkEnd w:id="214"/>
    </w:p>
    <w:p w14:paraId="3A2837CB" w14:textId="77777777" w:rsidR="00375CC2" w:rsidRPr="005C444A" w:rsidRDefault="00375CC2" w:rsidP="00E13A4F">
      <w:pPr>
        <w:jc w:val="both"/>
      </w:pPr>
    </w:p>
    <w:p w14:paraId="33F13EB7" w14:textId="77777777" w:rsidR="00375CC2" w:rsidRPr="005C444A" w:rsidRDefault="00375CC2" w:rsidP="00E13A4F">
      <w:pPr>
        <w:jc w:val="both"/>
        <w:rPr>
          <w:lang w:val="en-US"/>
        </w:rPr>
      </w:pPr>
      <w:r w:rsidRPr="005C444A">
        <w:rPr>
          <w:lang w:val="en-US"/>
        </w:rPr>
        <w:t>Short number: 5503</w:t>
      </w:r>
    </w:p>
    <w:p w14:paraId="48FFAF66" w14:textId="77777777" w:rsidR="00375CC2" w:rsidRPr="005C444A" w:rsidRDefault="00375CC2" w:rsidP="00E13A4F">
      <w:pPr>
        <w:jc w:val="both"/>
        <w:rPr>
          <w:lang w:val="en-US"/>
        </w:rPr>
      </w:pPr>
      <w:proofErr w:type="spellStart"/>
      <w:r w:rsidRPr="005C444A">
        <w:rPr>
          <w:lang w:val="en-US"/>
        </w:rPr>
        <w:t>Mensagens</w:t>
      </w:r>
      <w:proofErr w:type="spellEnd"/>
      <w:r w:rsidRPr="005C444A">
        <w:rPr>
          <w:lang w:val="en-US"/>
        </w:rPr>
        <w:t xml:space="preserve"> </w:t>
      </w:r>
      <w:proofErr w:type="spellStart"/>
      <w:r w:rsidRPr="005C444A">
        <w:rPr>
          <w:lang w:val="en-US"/>
        </w:rPr>
        <w:t>deste</w:t>
      </w:r>
      <w:proofErr w:type="spellEnd"/>
      <w:r w:rsidRPr="005C444A">
        <w:rPr>
          <w:lang w:val="en-US"/>
        </w:rPr>
        <w:t xml:space="preserve"> Short number:</w:t>
      </w:r>
    </w:p>
    <w:p w14:paraId="18F4DA95" w14:textId="7B2BC30E" w:rsidR="006B22C4" w:rsidRPr="007B1565" w:rsidRDefault="006B22C4" w:rsidP="006B22C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1A4CCF">
        <w:rPr>
          <w:rFonts w:eastAsia="Times New Roman" w:cs="Arial"/>
          <w:b/>
          <w:lang w:eastAsia="pt-BR"/>
        </w:rPr>
        <w:t>SUBREQUEST_NOT_FOUND</w:t>
      </w:r>
      <w:r w:rsidRPr="001A4CCF">
        <w:rPr>
          <w:rFonts w:eastAsia="Times New Roman" w:cs="Arial"/>
          <w:lang w:eastAsia="pt-BR"/>
        </w:rPr>
        <w:t xml:space="preserve">: </w:t>
      </w:r>
    </w:p>
    <w:p w14:paraId="3616CAB9" w14:textId="0472527C" w:rsidR="006B22C4" w:rsidRPr="007B1565" w:rsidRDefault="006B22C4" w:rsidP="007B1565">
      <w:pPr>
        <w:pStyle w:val="ListParagraph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lang w:eastAsia="pt-BR"/>
        </w:rPr>
        <w:t>“</w:t>
      </w:r>
      <w:proofErr w:type="gramStart"/>
      <w:r w:rsidRPr="007B1565">
        <w:rPr>
          <w:rFonts w:eastAsia="Times New Roman" w:cs="Arial"/>
          <w:lang w:eastAsia="pt-BR"/>
        </w:rPr>
        <w:t>Comando invalido</w:t>
      </w:r>
      <w:proofErr w:type="gramEnd"/>
      <w:r w:rsidRPr="007B1565">
        <w:rPr>
          <w:rFonts w:eastAsia="Times New Roman" w:cs="Arial"/>
          <w:lang w:eastAsia="pt-BR"/>
        </w:rPr>
        <w:t xml:space="preserve">. Envie o numero, adquira: </w:t>
      </w:r>
    </w:p>
    <w:p w14:paraId="236BF499" w14:textId="77777777" w:rsidR="006B22C4" w:rsidRPr="006B22C4" w:rsidRDefault="006B22C4" w:rsidP="007B1565">
      <w:pPr>
        <w:pStyle w:val="ListParagraph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7 - BACKUP 10GB - RS7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7F935FCE" w14:textId="77777777" w:rsidR="006B22C4" w:rsidRPr="006B22C4" w:rsidRDefault="006B22C4" w:rsidP="007B1565">
      <w:pPr>
        <w:pStyle w:val="ListParagraph"/>
        <w:shd w:val="clear" w:color="auto" w:fill="FFFFFF"/>
        <w:spacing w:after="0" w:line="240" w:lineRule="auto"/>
        <w:ind w:left="1416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8 - BACKUP 30GB - RS14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6C4DEF9B" w14:textId="53CF53F3" w:rsidR="006B22C4" w:rsidRPr="001A4CCF" w:rsidRDefault="006B22C4" w:rsidP="007B1565">
      <w:pPr>
        <w:pStyle w:val="ListParagraph"/>
        <w:shd w:val="clear" w:color="auto" w:fill="FFFFFF"/>
        <w:spacing w:after="0" w:line="240" w:lineRule="auto"/>
        <w:ind w:left="1416"/>
        <w:contextualSpacing w:val="0"/>
        <w:jc w:val="both"/>
        <w:rPr>
          <w:rFonts w:eastAsia="Times New Roman" w:cs="Arial"/>
          <w:lang w:eastAsia="pt-BR"/>
        </w:rPr>
      </w:pPr>
      <w:r w:rsidRPr="006B22C4">
        <w:rPr>
          <w:rFonts w:eastAsia="Times New Roman" w:cs="Arial"/>
          <w:lang w:val="en-US" w:eastAsia="pt-BR"/>
        </w:rPr>
        <w:t>9 - BACKUP 100GB - RS29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04EDFF81" w14:textId="4808E98E" w:rsidR="006B22C4" w:rsidRPr="001A4CCF" w:rsidRDefault="006B22C4" w:rsidP="006B22C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B1565">
        <w:rPr>
          <w:rFonts w:eastAsia="Times New Roman" w:cs="Arial"/>
          <w:b/>
          <w:lang w:val="en-US" w:eastAsia="pt-BR"/>
        </w:rPr>
        <w:lastRenderedPageBreak/>
        <w:t>DUPLICATED_OPTIN_CONFIRMATION</w:t>
      </w:r>
      <w:r w:rsidRPr="007B1565">
        <w:rPr>
          <w:rFonts w:eastAsia="Times New Roman" w:cs="Arial"/>
          <w:lang w:val="en-US" w:eastAsia="pt-BR"/>
        </w:rPr>
        <w:t xml:space="preserve">: “TIM Protect: Voce </w:t>
      </w:r>
      <w:proofErr w:type="spellStart"/>
      <w:proofErr w:type="gramStart"/>
      <w:r w:rsidRPr="007B1565">
        <w:rPr>
          <w:rFonts w:eastAsia="Times New Roman" w:cs="Arial"/>
          <w:lang w:val="en-US" w:eastAsia="pt-BR"/>
        </w:rPr>
        <w:t>ja</w:t>
      </w:r>
      <w:proofErr w:type="spellEnd"/>
      <w:proofErr w:type="gramEnd"/>
      <w:r w:rsidRPr="007B1565">
        <w:rPr>
          <w:rFonts w:eastAsia="Times New Roman" w:cs="Arial"/>
          <w:lang w:val="en-US" w:eastAsia="pt-BR"/>
        </w:rPr>
        <w:t xml:space="preserve"> </w:t>
      </w:r>
      <w:proofErr w:type="spellStart"/>
      <w:r w:rsidRPr="007B1565">
        <w:rPr>
          <w:rFonts w:eastAsia="Times New Roman" w:cs="Arial"/>
          <w:lang w:val="en-US" w:eastAsia="pt-BR"/>
        </w:rPr>
        <w:t>possui</w:t>
      </w:r>
      <w:proofErr w:type="spellEnd"/>
      <w:r w:rsidRPr="007B1565">
        <w:rPr>
          <w:rFonts w:eastAsia="Times New Roman" w:cs="Arial"/>
          <w:lang w:val="en-US" w:eastAsia="pt-BR"/>
        </w:rPr>
        <w:t xml:space="preserve"> o TIM Protect Backup 5GB. </w:t>
      </w:r>
      <w:proofErr w:type="gramStart"/>
      <w:r w:rsidRPr="007F5D67">
        <w:rPr>
          <w:rFonts w:eastAsia="Times New Roman" w:cs="Arial"/>
          <w:lang w:eastAsia="pt-BR"/>
        </w:rPr>
        <w:t xml:space="preserve">Para mais </w:t>
      </w:r>
      <w:proofErr w:type="spellStart"/>
      <w:r w:rsidRPr="001A4CCF">
        <w:rPr>
          <w:rFonts w:eastAsia="Times New Roman" w:cs="Arial"/>
          <w:lang w:eastAsia="pt-BR"/>
        </w:rPr>
        <w:t>informacoes</w:t>
      </w:r>
      <w:proofErr w:type="spellEnd"/>
      <w:r w:rsidRPr="001A4CCF">
        <w:rPr>
          <w:rFonts w:eastAsia="Times New Roman" w:cs="Arial"/>
          <w:lang w:eastAsia="pt-BR"/>
        </w:rPr>
        <w:t xml:space="preserve"> envie AJUDA.”</w:t>
      </w:r>
      <w:proofErr w:type="gramEnd"/>
    </w:p>
    <w:p w14:paraId="396FA472" w14:textId="2811B6D9" w:rsidR="006B22C4" w:rsidRPr="007B1565" w:rsidRDefault="006B22C4" w:rsidP="006B22C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val="en-US" w:eastAsia="pt-BR"/>
        </w:rPr>
        <w:t>SMS_KEYWORD_NOT_FOUND</w:t>
      </w:r>
      <w:r w:rsidRPr="001A4CCF">
        <w:rPr>
          <w:rFonts w:eastAsia="Times New Roman" w:cs="Arial"/>
          <w:lang w:val="en-US" w:eastAsia="pt-BR"/>
        </w:rPr>
        <w:t xml:space="preserve">: </w:t>
      </w:r>
    </w:p>
    <w:p w14:paraId="0996A744" w14:textId="77777777" w:rsidR="00225839" w:rsidRPr="007B1565" w:rsidRDefault="00225839" w:rsidP="007B1565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lang w:eastAsia="pt-BR"/>
        </w:rPr>
        <w:t>“</w:t>
      </w:r>
      <w:proofErr w:type="gramStart"/>
      <w:r w:rsidRPr="007B1565">
        <w:rPr>
          <w:rFonts w:eastAsia="Times New Roman" w:cs="Arial"/>
          <w:lang w:eastAsia="pt-BR"/>
        </w:rPr>
        <w:t>Comando invalido</w:t>
      </w:r>
      <w:proofErr w:type="gramEnd"/>
      <w:r w:rsidRPr="007B1565">
        <w:rPr>
          <w:rFonts w:eastAsia="Times New Roman" w:cs="Arial"/>
          <w:lang w:eastAsia="pt-BR"/>
        </w:rPr>
        <w:t xml:space="preserve">. Envie o numero, adquira: </w:t>
      </w:r>
    </w:p>
    <w:p w14:paraId="739B7E8B" w14:textId="77777777" w:rsidR="00225839" w:rsidRPr="006B22C4" w:rsidRDefault="00225839" w:rsidP="007B1565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7 - BACKUP 10GB - RS7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2F528618" w14:textId="77777777" w:rsidR="00225839" w:rsidRPr="006B22C4" w:rsidRDefault="00225839" w:rsidP="007B1565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8 - BACKUP 30GB - RS14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0BEF1A44" w14:textId="77777777" w:rsidR="00225839" w:rsidRPr="001A4CCF" w:rsidRDefault="00225839" w:rsidP="007B1565">
      <w:pPr>
        <w:pStyle w:val="ListParagraph"/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B22C4">
        <w:rPr>
          <w:rFonts w:eastAsia="Times New Roman" w:cs="Arial"/>
          <w:lang w:val="en-US" w:eastAsia="pt-BR"/>
        </w:rPr>
        <w:t>9 - BACKUP 100GB - RS29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0B04862E" w14:textId="77777777" w:rsidR="006B22C4" w:rsidRPr="001A4CCF" w:rsidRDefault="006B22C4" w:rsidP="006B22C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SMS_HELP_EXPIRATION</w:t>
      </w:r>
      <w:r w:rsidRPr="001A4CCF">
        <w:rPr>
          <w:rFonts w:eastAsia="Times New Roman" w:cs="Arial"/>
          <w:lang w:eastAsia="pt-BR"/>
        </w:rPr>
        <w:t xml:space="preserve">: “TIM Protect: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foi </w:t>
      </w:r>
      <w:proofErr w:type="spellStart"/>
      <w:r w:rsidRPr="001A4CCF">
        <w:rPr>
          <w:rFonts w:eastAsia="Times New Roman" w:cs="Arial"/>
          <w:lang w:eastAsia="pt-BR"/>
        </w:rPr>
        <w:t>possivel</w:t>
      </w:r>
      <w:proofErr w:type="spellEnd"/>
      <w:r w:rsidRPr="001A4CCF">
        <w:rPr>
          <w:rFonts w:eastAsia="Times New Roman" w:cs="Arial"/>
          <w:lang w:eastAsia="pt-BR"/>
        </w:rPr>
        <w:t xml:space="preserve"> responder sua </w:t>
      </w:r>
      <w:proofErr w:type="spellStart"/>
      <w:r w:rsidRPr="001A4CCF">
        <w:rPr>
          <w:rFonts w:eastAsia="Times New Roman" w:cs="Arial"/>
          <w:lang w:eastAsia="pt-BR"/>
        </w:rPr>
        <w:t>solicitacao</w:t>
      </w:r>
      <w:proofErr w:type="spellEnd"/>
      <w:r w:rsidRPr="001A4CCF">
        <w:rPr>
          <w:rFonts w:eastAsia="Times New Roman" w:cs="Arial"/>
          <w:lang w:eastAsia="pt-BR"/>
        </w:rPr>
        <w:t xml:space="preserve">, por favor, tente novamente. Para mais </w:t>
      </w:r>
      <w:proofErr w:type="spellStart"/>
      <w:r w:rsidRPr="001A4CCF">
        <w:rPr>
          <w:rFonts w:eastAsia="Times New Roman" w:cs="Arial"/>
          <w:lang w:eastAsia="pt-BR"/>
        </w:rPr>
        <w:t>informacoes</w:t>
      </w:r>
      <w:proofErr w:type="spellEnd"/>
      <w:r w:rsidRPr="001A4CCF">
        <w:rPr>
          <w:rFonts w:eastAsia="Times New Roman" w:cs="Arial"/>
          <w:lang w:eastAsia="pt-BR"/>
        </w:rPr>
        <w:t xml:space="preserve"> acesse http://timprotect.com.br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19A2F0C5" w14:textId="77777777" w:rsidR="006B22C4" w:rsidRPr="007B1565" w:rsidRDefault="006B22C4" w:rsidP="007B1565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</w:p>
    <w:p w14:paraId="53C37308" w14:textId="77777777" w:rsidR="00C43526" w:rsidRPr="005C444A" w:rsidRDefault="00C43526" w:rsidP="00E13A4F">
      <w:pPr>
        <w:jc w:val="both"/>
      </w:pPr>
    </w:p>
    <w:p w14:paraId="0C20E0A3" w14:textId="77777777" w:rsidR="00C43526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215" w:name="_Toc433297772"/>
      <w:r w:rsidRPr="005C444A">
        <w:rPr>
          <w:rFonts w:asciiTheme="minorHAnsi" w:hAnsiTheme="minorHAnsi"/>
        </w:rPr>
        <w:t xml:space="preserve">TIM Protect </w:t>
      </w:r>
      <w:r w:rsidR="00C43526" w:rsidRPr="005C444A">
        <w:rPr>
          <w:rFonts w:asciiTheme="minorHAnsi" w:hAnsiTheme="minorHAnsi"/>
        </w:rPr>
        <w:t xml:space="preserve">Backup </w:t>
      </w:r>
      <w:proofErr w:type="gramStart"/>
      <w:r w:rsidR="00C43526" w:rsidRPr="005C444A">
        <w:rPr>
          <w:rFonts w:asciiTheme="minorHAnsi" w:hAnsiTheme="minorHAnsi"/>
        </w:rPr>
        <w:t>5</w:t>
      </w:r>
      <w:proofErr w:type="gramEnd"/>
      <w:r w:rsidR="00C43526" w:rsidRPr="005C444A">
        <w:rPr>
          <w:rFonts w:asciiTheme="minorHAnsi" w:hAnsiTheme="minorHAnsi"/>
        </w:rPr>
        <w:t xml:space="preserve"> GB</w:t>
      </w:r>
      <w:bookmarkEnd w:id="215"/>
    </w:p>
    <w:p w14:paraId="645681D0" w14:textId="77777777" w:rsidR="00375CC2" w:rsidRPr="005C444A" w:rsidRDefault="00375CC2" w:rsidP="00E13A4F">
      <w:pPr>
        <w:ind w:left="708"/>
        <w:jc w:val="both"/>
      </w:pPr>
    </w:p>
    <w:p w14:paraId="65BEF608" w14:textId="77777777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11263</w:t>
      </w:r>
    </w:p>
    <w:p w14:paraId="69F17934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>): TIM Protect Backup 5GB</w:t>
      </w:r>
    </w:p>
    <w:p w14:paraId="6FC3BA19" w14:textId="77777777" w:rsidR="001845D1" w:rsidRPr="005C444A" w:rsidRDefault="001845D1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3186658F" w14:textId="6EA9C81A" w:rsidR="006B22C4" w:rsidRPr="007B1565" w:rsidRDefault="00225839" w:rsidP="007F5D67">
      <w:pPr>
        <w:pStyle w:val="ListParagraph"/>
        <w:numPr>
          <w:ilvl w:val="0"/>
          <w:numId w:val="7"/>
        </w:numPr>
        <w:jc w:val="both"/>
        <w:rPr>
          <w:b/>
        </w:rPr>
      </w:pPr>
      <w:r w:rsidRPr="00225839" w:rsidDel="00225839">
        <w:rPr>
          <w:b/>
        </w:rPr>
        <w:t xml:space="preserve"> </w:t>
      </w:r>
      <w:r w:rsidR="006B22C4" w:rsidRPr="007F5D67">
        <w:rPr>
          <w:b/>
        </w:rPr>
        <w:t>KEYWORDS DE ATIVAÇÃO para APPID 11263 (TIM Protect Backup 5GB</w:t>
      </w:r>
      <w:r w:rsidR="006B22C4" w:rsidRPr="00225839">
        <w:rPr>
          <w:b/>
        </w:rPr>
        <w:t>)</w:t>
      </w:r>
      <w:r w:rsidR="006B22C4" w:rsidRPr="006F692F">
        <w:t>:</w:t>
      </w:r>
      <w:proofErr w:type="gramStart"/>
      <w:r w:rsidR="006B22C4" w:rsidRPr="006F692F">
        <w:t xml:space="preserve"> </w:t>
      </w:r>
      <w:r>
        <w:t xml:space="preserve"> </w:t>
      </w:r>
      <w:proofErr w:type="gramEnd"/>
      <w:r w:rsidRPr="00225839">
        <w:t xml:space="preserve">5, 5 GB, 6, B5, BKP5GB, CINCO, D, J, OK, PROT, PROT 5, TIM 5, TIM5, USAR, CINCO, 5GB, 5GIGA, 5GIGAS, 5 GIGA, 5 GIGAS, SEIS, B5.0, B05, bkp5gbs, bkp5gigas, </w:t>
      </w:r>
      <w:proofErr w:type="spellStart"/>
      <w:r w:rsidRPr="00225839">
        <w:t>backupcinco</w:t>
      </w:r>
      <w:proofErr w:type="spellEnd"/>
      <w:r w:rsidRPr="00225839">
        <w:t xml:space="preserve">, </w:t>
      </w:r>
      <w:proofErr w:type="spellStart"/>
      <w:r w:rsidRPr="00225839">
        <w:t>cimco,sinco,cico</w:t>
      </w:r>
      <w:proofErr w:type="spellEnd"/>
      <w:r w:rsidRPr="00225839">
        <w:t xml:space="preserve">, </w:t>
      </w:r>
      <w:proofErr w:type="spellStart"/>
      <w:r w:rsidRPr="00225839">
        <w:t>pk</w:t>
      </w:r>
      <w:proofErr w:type="spellEnd"/>
      <w:r w:rsidRPr="00225839">
        <w:t xml:space="preserve">, </w:t>
      </w:r>
      <w:proofErr w:type="spellStart"/>
      <w:r w:rsidRPr="00225839">
        <w:t>oq</w:t>
      </w:r>
      <w:proofErr w:type="spellEnd"/>
      <w:r w:rsidRPr="00225839">
        <w:t xml:space="preserve">, oi, 4, BA, BAC, BK, BKP, BPK, CONCORRER100MIL, G, GANHAR100MIL, H, I, M, obter, PROMO5GB, PROT5, R, T, </w:t>
      </w:r>
      <w:proofErr w:type="spellStart"/>
      <w:r w:rsidRPr="00225839">
        <w:t>vc</w:t>
      </w:r>
      <w:proofErr w:type="spellEnd"/>
      <w:r w:rsidRPr="00225839">
        <w:t xml:space="preserve">, x, QUATRO, AB, Bacana, BAK, CJ, CK, BJ, BL, PKB, BPK, BBK, PBK, BOK, obter, </w:t>
      </w:r>
      <w:proofErr w:type="spellStart"/>
      <w:r w:rsidRPr="00225839">
        <w:t>obte,obtendo</w:t>
      </w:r>
      <w:proofErr w:type="spellEnd"/>
      <w:r w:rsidRPr="00225839">
        <w:t>, obtenha</w:t>
      </w:r>
      <w:r w:rsidR="0006368E">
        <w:t xml:space="preserve">, </w:t>
      </w:r>
      <w:r w:rsidR="0006368E" w:rsidRPr="0006368E">
        <w:t xml:space="preserve">BUSINESSBAK, </w:t>
      </w:r>
      <w:proofErr w:type="spellStart"/>
      <w:r w:rsidR="0006368E" w:rsidRPr="0006368E">
        <w:t>businesbak</w:t>
      </w:r>
      <w:proofErr w:type="spellEnd"/>
      <w:r w:rsidR="0006368E" w:rsidRPr="0006368E">
        <w:t xml:space="preserve">, </w:t>
      </w:r>
      <w:proofErr w:type="spellStart"/>
      <w:r w:rsidR="0006368E" w:rsidRPr="0006368E">
        <w:t>businessback</w:t>
      </w:r>
      <w:proofErr w:type="spellEnd"/>
      <w:r w:rsidR="0006368E" w:rsidRPr="0006368E">
        <w:t xml:space="preserve">, </w:t>
      </w:r>
      <w:proofErr w:type="spellStart"/>
      <w:r w:rsidR="0006368E" w:rsidRPr="0006368E">
        <w:t>busback</w:t>
      </w:r>
      <w:proofErr w:type="spellEnd"/>
      <w:r w:rsidR="0006368E">
        <w:t xml:space="preserve">, </w:t>
      </w:r>
      <w:r w:rsidR="0006368E" w:rsidRPr="0006368E">
        <w:t>F55</w:t>
      </w:r>
      <w:r w:rsidR="0006368E">
        <w:t>,</w:t>
      </w:r>
      <w:r w:rsidR="0006368E" w:rsidRPr="0006368E">
        <w:tab/>
        <w:t>FF5,</w:t>
      </w:r>
      <w:r w:rsidR="0006368E">
        <w:t xml:space="preserve"> </w:t>
      </w:r>
      <w:r w:rsidR="0006368E" w:rsidRPr="0006368E">
        <w:t>F5, F50</w:t>
      </w:r>
    </w:p>
    <w:p w14:paraId="7581673B" w14:textId="4AEBCED6" w:rsidR="00225839" w:rsidRPr="007B1565" w:rsidRDefault="006B22C4" w:rsidP="007F5D67">
      <w:pPr>
        <w:pStyle w:val="ListParagraph"/>
        <w:numPr>
          <w:ilvl w:val="0"/>
          <w:numId w:val="7"/>
        </w:numPr>
        <w:jc w:val="both"/>
        <w:rPr>
          <w:b/>
        </w:rPr>
      </w:pPr>
      <w:r w:rsidRPr="007F5D67">
        <w:rPr>
          <w:b/>
        </w:rPr>
        <w:t xml:space="preserve">KEYWORDS DE ATIVAÇÃO SEM DUPLO OPTIN para APPID </w:t>
      </w:r>
      <w:r w:rsidRPr="00225839">
        <w:rPr>
          <w:b/>
        </w:rPr>
        <w:t>11263 (</w:t>
      </w:r>
      <w:r w:rsidR="00225839" w:rsidRPr="00225839">
        <w:rPr>
          <w:b/>
        </w:rPr>
        <w:t>TIM Protect Backup 5GB</w:t>
      </w:r>
      <w:r w:rsidRPr="00225839">
        <w:rPr>
          <w:b/>
        </w:rPr>
        <w:t>)</w:t>
      </w:r>
      <w:r w:rsidRPr="005C444A">
        <w:t xml:space="preserve">: </w:t>
      </w:r>
      <w:ins w:id="216" w:author="Leandro Cubas De Macedo" w:date="2015-10-29T17:36:00Z">
        <w:r w:rsidR="002B4970" w:rsidRPr="00225839">
          <w:t>SIMCARD5GB, SMART5GB, SMART5GB02, SMART5GBPOS, SMART5GB_2, SMARTLIB, TIMPROMOBACK, TIMPROMOBACK_2, TIMPROMOBACK_3, TIMPROMOBACK_4, TIMPROMOBACK_5, TIMPROMOBACK_7, TIMPROMOBACK_TV, GRÃTIS, GRATIS, GRATES, GRATIZ, CRATIS, GATIZ, GATIS</w:t>
        </w:r>
        <w:r w:rsidR="002B4970">
          <w:t xml:space="preserve">, </w:t>
        </w:r>
        <w:r w:rsidR="002B4970" w:rsidRPr="00225839">
          <w:t>EUQUERO</w:t>
        </w:r>
        <w:r w:rsidR="002B4970">
          <w:t>, QUERO, QRO</w:t>
        </w:r>
      </w:ins>
      <w:proofErr w:type="gramStart"/>
      <w:del w:id="217" w:author="Leandro Cubas De Macedo" w:date="2015-10-29T17:36:00Z">
        <w:r w:rsidR="00225839" w:rsidRPr="00225839" w:rsidDel="002B4970">
          <w:delText>SIMCARD5GB, SMART5GB, SMART5GB02, SMART5GBPOS, SMART5GB_2, SMARTLIB, TIMPROMOBACK, TIMPROMOBACK_2, TIMPROMOBACK_3, TIMPROMOBACK_4, TIMPROMOBACK_5, TIMPROMOBACK_7, TIMPROMOBACK_TV, GRÃTIS, GRATIS, GRATES, GRATIZ, CRATIS, GATIZ, GATIS</w:delText>
        </w:r>
        <w:r w:rsidR="0006368E" w:rsidDel="002B4970">
          <w:delText xml:space="preserve">, </w:delText>
        </w:r>
        <w:r w:rsidR="0006368E" w:rsidRPr="00225839" w:rsidDel="002B4970">
          <w:delText>EUQUERO</w:delText>
        </w:r>
        <w:r w:rsidR="0006368E" w:rsidDel="002B4970">
          <w:delText>, QUERO, QRO</w:delText>
        </w:r>
      </w:del>
      <w:proofErr w:type="gramEnd"/>
    </w:p>
    <w:p w14:paraId="4F3984AB" w14:textId="68155C9E" w:rsidR="00225839" w:rsidRPr="001A4CCF" w:rsidRDefault="00225839" w:rsidP="00225839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Pr="00225839">
        <w:rPr>
          <w:b/>
        </w:rPr>
        <w:t xml:space="preserve">11472 </w:t>
      </w:r>
      <w:r w:rsidRPr="001A4CCF">
        <w:rPr>
          <w:b/>
        </w:rPr>
        <w:t xml:space="preserve">(TIM Protect </w:t>
      </w:r>
      <w:proofErr w:type="spellStart"/>
      <w:r>
        <w:rPr>
          <w:b/>
        </w:rPr>
        <w:t>Seguranca</w:t>
      </w:r>
      <w:proofErr w:type="spellEnd"/>
      <w:r>
        <w:rPr>
          <w:b/>
        </w:rPr>
        <w:t xml:space="preserve"> PC</w:t>
      </w:r>
      <w:r w:rsidRPr="001A4CCF">
        <w:rPr>
          <w:b/>
        </w:rPr>
        <w:t>)</w:t>
      </w:r>
      <w:r>
        <w:t xml:space="preserve">: </w:t>
      </w:r>
      <w:proofErr w:type="gramStart"/>
      <w:r>
        <w:t>2</w:t>
      </w:r>
      <w:proofErr w:type="gramEnd"/>
      <w:r>
        <w:t>, dois</w:t>
      </w:r>
    </w:p>
    <w:p w14:paraId="1E39C937" w14:textId="1B9B1885" w:rsidR="00225839" w:rsidRPr="001A4CCF" w:rsidRDefault="00225839" w:rsidP="00225839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Pr="00225839">
        <w:rPr>
          <w:b/>
        </w:rPr>
        <w:t xml:space="preserve">11470 </w:t>
      </w:r>
      <w:r w:rsidRPr="001A4CCF">
        <w:rPr>
          <w:b/>
        </w:rPr>
        <w:t xml:space="preserve">(TIM Protect </w:t>
      </w:r>
      <w:proofErr w:type="spellStart"/>
      <w:r>
        <w:rPr>
          <w:b/>
        </w:rPr>
        <w:t>Seguranca</w:t>
      </w:r>
      <w:proofErr w:type="spellEnd"/>
      <w:r w:rsidRPr="001A4CCF">
        <w:rPr>
          <w:b/>
        </w:rPr>
        <w:t>)</w:t>
      </w:r>
      <w:r>
        <w:t xml:space="preserve">: </w:t>
      </w:r>
      <w:proofErr w:type="gramStart"/>
      <w:r>
        <w:t>1</w:t>
      </w:r>
      <w:proofErr w:type="gramEnd"/>
      <w:r>
        <w:t>, um, hum</w:t>
      </w:r>
    </w:p>
    <w:p w14:paraId="38364E80" w14:textId="77777777" w:rsidR="002C278C" w:rsidRDefault="002C278C" w:rsidP="002C278C">
      <w:pPr>
        <w:pStyle w:val="ListParagraph"/>
        <w:numPr>
          <w:ilvl w:val="0"/>
          <w:numId w:val="7"/>
        </w:numPr>
        <w:jc w:val="both"/>
      </w:pPr>
      <w:r w:rsidRPr="007F5D67">
        <w:rPr>
          <w:b/>
        </w:rPr>
        <w:t>KEYWORDS DE CANCELAMENTO</w:t>
      </w:r>
      <w:r w:rsidRPr="007F5D67">
        <w:t>: “SAIR”</w:t>
      </w:r>
      <w:r w:rsidRPr="000A51FB">
        <w:t>, “CANCELA”, “CANCELAR”, “CANC”, “CANCEL”, “</w:t>
      </w:r>
      <w:proofErr w:type="gramStart"/>
      <w:r w:rsidRPr="000A51FB">
        <w:t>OFF</w:t>
      </w:r>
      <w:proofErr w:type="gramEnd"/>
      <w:r w:rsidRPr="000A51FB">
        <w:t>”, “STOP”, “FIM”, “END”, “SAI”, “N”, “NAO", “DESC”, “DESCADASTRA”, “DESCADASTRAR”, “PARA”, “PARAR”, “PARE”, “PAREM”, “CHEGA”, “CHEGUEM”, “NAO MAIS", “NAO QUERO”, “NAO QUERO MAIS”</w:t>
      </w:r>
    </w:p>
    <w:p w14:paraId="25F77B38" w14:textId="77777777" w:rsidR="000A51FB" w:rsidRPr="007F5D67" w:rsidRDefault="000A51FB" w:rsidP="007B1565">
      <w:pPr>
        <w:pStyle w:val="ListParagraph"/>
        <w:jc w:val="both"/>
      </w:pPr>
    </w:p>
    <w:p w14:paraId="42DFC612" w14:textId="77777777" w:rsidR="004A570A" w:rsidRPr="000A51FB" w:rsidRDefault="002C278C" w:rsidP="004A570A">
      <w:pPr>
        <w:pStyle w:val="ListParagraph"/>
        <w:numPr>
          <w:ilvl w:val="0"/>
          <w:numId w:val="7"/>
        </w:numPr>
        <w:jc w:val="both"/>
      </w:pPr>
      <w:r w:rsidRPr="007F5D67">
        <w:rPr>
          <w:b/>
        </w:rPr>
        <w:t>KEYWORDS DE APOIO</w:t>
      </w:r>
      <w:r w:rsidRPr="000A51FB">
        <w:t xml:space="preserve">: </w:t>
      </w:r>
      <w:r w:rsidR="004A570A" w:rsidRPr="000A51FB">
        <w:t xml:space="preserve">A, AJUDA, B, BACKUP, C, CHAVE, DICA, DICAS, INSTALAR, MAIS, REINSTALAR, SUPORTE, UP, USO, Back, </w:t>
      </w:r>
      <w:proofErr w:type="spellStart"/>
      <w:r w:rsidR="004A570A" w:rsidRPr="000A51FB">
        <w:t>backu</w:t>
      </w:r>
      <w:proofErr w:type="spellEnd"/>
      <w:r w:rsidR="004A570A" w:rsidRPr="000A51FB">
        <w:t xml:space="preserve">, </w:t>
      </w:r>
      <w:proofErr w:type="spellStart"/>
      <w:r w:rsidR="004A570A" w:rsidRPr="000A51FB">
        <w:t>back</w:t>
      </w:r>
      <w:proofErr w:type="spellEnd"/>
      <w:r w:rsidR="004A570A" w:rsidRPr="000A51FB">
        <w:t xml:space="preserve"> </w:t>
      </w:r>
      <w:proofErr w:type="spellStart"/>
      <w:proofErr w:type="gramStart"/>
      <w:r w:rsidR="004A570A" w:rsidRPr="000A51FB">
        <w:t>up,</w:t>
      </w:r>
      <w:proofErr w:type="gramEnd"/>
      <w:r w:rsidR="004A570A" w:rsidRPr="000A51FB">
        <w:t>bakup</w:t>
      </w:r>
      <w:proofErr w:type="spellEnd"/>
      <w:r w:rsidR="004A570A" w:rsidRPr="000A51FB">
        <w:t>, AMIS, MAIZ,</w:t>
      </w:r>
    </w:p>
    <w:p w14:paraId="2306C447" w14:textId="77777777" w:rsidR="002C278C" w:rsidRDefault="002C278C" w:rsidP="007B1565">
      <w:pPr>
        <w:jc w:val="both"/>
      </w:pPr>
    </w:p>
    <w:p w14:paraId="6B1668A9" w14:textId="752E95F9" w:rsidR="000A51FB" w:rsidRDefault="001845D1" w:rsidP="007B1565">
      <w:pPr>
        <w:ind w:left="708"/>
        <w:jc w:val="both"/>
        <w:rPr>
          <w:rFonts w:eastAsia="Times New Roman" w:cs="Arial"/>
          <w:color w:val="222222"/>
          <w:lang w:eastAsia="pt-BR"/>
        </w:rPr>
      </w:pPr>
      <w:r w:rsidRPr="005C444A">
        <w:t>Mensagens deste serviço:</w:t>
      </w:r>
    </w:p>
    <w:p w14:paraId="7C511F72" w14:textId="4917A3D0" w:rsidR="000A51FB" w:rsidRPr="005C444A" w:rsidRDefault="000A51FB" w:rsidP="000A51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ERROR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“Desculpe, </w:t>
      </w:r>
      <w:proofErr w:type="spellStart"/>
      <w:r w:rsidRPr="006C051E">
        <w:rPr>
          <w:rFonts w:eastAsia="Times New Roman" w:cs="Arial"/>
          <w:color w:val="222222"/>
          <w:lang w:eastAsia="pt-BR"/>
        </w:rPr>
        <w:t>nao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foi </w:t>
      </w:r>
      <w:proofErr w:type="spellStart"/>
      <w:r w:rsidRPr="006C051E">
        <w:rPr>
          <w:rFonts w:eastAsia="Times New Roman" w:cs="Arial"/>
          <w:color w:val="222222"/>
          <w:lang w:eastAsia="pt-BR"/>
        </w:rPr>
        <w:t>possivel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solicitar </w:t>
      </w:r>
      <w:r>
        <w:rPr>
          <w:rFonts w:eastAsia="Times New Roman" w:cs="Arial"/>
          <w:color w:val="222222"/>
          <w:lang w:eastAsia="pt-BR"/>
        </w:rPr>
        <w:t>a assinatura do TIM Protect Backup 5GB</w:t>
      </w:r>
      <w:r w:rsidRPr="006C051E">
        <w:rPr>
          <w:rFonts w:eastAsia="Times New Roman" w:cs="Arial"/>
          <w:color w:val="222222"/>
          <w:lang w:eastAsia="pt-BR"/>
        </w:rPr>
        <w:t>. Por favor, tente mais tarde.</w:t>
      </w:r>
      <w:proofErr w:type="gramStart"/>
      <w:r w:rsidRPr="006C051E">
        <w:rPr>
          <w:rFonts w:eastAsia="Times New Roman" w:cs="Arial"/>
          <w:color w:val="222222"/>
          <w:lang w:eastAsia="pt-BR"/>
        </w:rPr>
        <w:t>”</w:t>
      </w:r>
      <w:proofErr w:type="gramEnd"/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4F3056BE" w14:textId="32A456A7" w:rsidR="000A51FB" w:rsidRPr="00C107C3" w:rsidRDefault="000A51FB" w:rsidP="000A51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DOUBLE_OPTIN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“Para confirmar sua assinatura no TIM Protect </w:t>
      </w:r>
      <w:r>
        <w:rPr>
          <w:rFonts w:eastAsia="Times New Roman" w:cs="Arial"/>
          <w:color w:val="222222"/>
          <w:lang w:eastAsia="pt-BR"/>
        </w:rPr>
        <w:t>Backup 5GB</w:t>
      </w:r>
      <w:r w:rsidRPr="006C051E">
        <w:rPr>
          <w:rFonts w:eastAsia="Times New Roman" w:cs="Arial"/>
          <w:color w:val="222222"/>
          <w:lang w:eastAsia="pt-BR"/>
        </w:rPr>
        <w:t xml:space="preserve">, responda SIM e aproveite </w:t>
      </w:r>
      <w:proofErr w:type="gramStart"/>
      <w:r w:rsidRPr="006C051E">
        <w:rPr>
          <w:rFonts w:eastAsia="Times New Roman" w:cs="Arial"/>
          <w:color w:val="222222"/>
          <w:lang w:eastAsia="pt-BR"/>
        </w:rPr>
        <w:t>7</w:t>
      </w:r>
      <w:proofErr w:type="gramEnd"/>
      <w:r>
        <w:rPr>
          <w:rFonts w:eastAsia="Times New Roman" w:cs="Arial"/>
          <w:color w:val="222222"/>
          <w:lang w:eastAsia="pt-BR"/>
        </w:rPr>
        <w:t xml:space="preserve"> dias GRATIS, depois apenas RS 5</w:t>
      </w:r>
      <w:r w:rsidRPr="006C051E">
        <w:rPr>
          <w:rFonts w:eastAsia="Times New Roman" w:cs="Arial"/>
          <w:color w:val="222222"/>
          <w:lang w:eastAsia="pt-BR"/>
        </w:rPr>
        <w:t>,90/</w:t>
      </w:r>
      <w:proofErr w:type="spellStart"/>
      <w:r w:rsidRPr="006C051E">
        <w:rPr>
          <w:rFonts w:eastAsia="Times New Roman" w:cs="Arial"/>
          <w:color w:val="222222"/>
          <w:lang w:eastAsia="pt-BR"/>
        </w:rPr>
        <w:t>mes</w:t>
      </w:r>
      <w:proofErr w:type="spellEnd"/>
      <w:r w:rsidRPr="006C051E">
        <w:rPr>
          <w:rFonts w:eastAsia="Times New Roman" w:cs="Arial"/>
          <w:color w:val="222222"/>
          <w:lang w:eastAsia="pt-BR"/>
        </w:rPr>
        <w:t>.”</w:t>
      </w:r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0C7C9A75" w14:textId="12D03B0B" w:rsidR="000A51FB" w:rsidRPr="001A4CCF" w:rsidRDefault="000A51FB" w:rsidP="000A51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lastRenderedPageBreak/>
        <w:t>DUPLICATED_APPSUBSCRIPTION</w:t>
      </w:r>
      <w:r w:rsidRPr="001A4CCF">
        <w:rPr>
          <w:rFonts w:eastAsia="Times New Roman" w:cs="Arial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iniciamos o processo de </w:t>
      </w:r>
      <w:proofErr w:type="spellStart"/>
      <w:r w:rsidRPr="001A4CCF">
        <w:rPr>
          <w:rFonts w:eastAsia="Times New Roman" w:cs="Arial"/>
          <w:lang w:eastAsia="pt-BR"/>
        </w:rPr>
        <w:t>contratacao</w:t>
      </w:r>
      <w:proofErr w:type="spellEnd"/>
      <w:r w:rsidRPr="001A4CCF">
        <w:rPr>
          <w:rFonts w:eastAsia="Times New Roman" w:cs="Arial"/>
          <w:lang w:eastAsia="pt-BR"/>
        </w:rPr>
        <w:t xml:space="preserve"> do TIM Protect </w:t>
      </w:r>
      <w:r>
        <w:rPr>
          <w:rFonts w:eastAsia="Times New Roman" w:cs="Arial"/>
          <w:color w:val="222222"/>
          <w:lang w:eastAsia="pt-BR"/>
        </w:rPr>
        <w:t>Backup 5GB</w:t>
      </w:r>
      <w:r w:rsidRPr="001A4CCF">
        <w:rPr>
          <w:rFonts w:eastAsia="Times New Roman" w:cs="Arial"/>
          <w:lang w:eastAsia="pt-BR"/>
        </w:rPr>
        <w:t>. Envie SIM para confirmar a sua assinatura.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7BAA3F44" w14:textId="055C4BD1" w:rsidR="000A51FB" w:rsidRPr="007F5D67" w:rsidRDefault="000A51FB" w:rsidP="007F5D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7F5D67">
        <w:rPr>
          <w:rFonts w:eastAsia="Times New Roman" w:cs="Arial"/>
          <w:b/>
          <w:lang w:val="en-US" w:eastAsia="pt-BR"/>
        </w:rPr>
        <w:t>KEYWORD_NOT_FOUND_CONFIRMATION</w:t>
      </w:r>
      <w:r w:rsidRPr="007F5D67">
        <w:rPr>
          <w:rFonts w:eastAsia="Times New Roman" w:cs="Arial"/>
          <w:lang w:val="en-US" w:eastAsia="pt-BR"/>
        </w:rPr>
        <w:t>:</w:t>
      </w:r>
    </w:p>
    <w:p w14:paraId="4B7AE71E" w14:textId="77777777" w:rsidR="000A51FB" w:rsidRPr="007B1565" w:rsidRDefault="000A51FB" w:rsidP="007B1565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lang w:eastAsia="pt-BR"/>
        </w:rPr>
        <w:t>“</w:t>
      </w:r>
      <w:proofErr w:type="gramStart"/>
      <w:r w:rsidRPr="007B1565">
        <w:rPr>
          <w:rFonts w:eastAsia="Times New Roman" w:cs="Arial"/>
          <w:lang w:eastAsia="pt-BR"/>
        </w:rPr>
        <w:t>Comando invalido</w:t>
      </w:r>
      <w:proofErr w:type="gramEnd"/>
      <w:r w:rsidRPr="007B1565">
        <w:rPr>
          <w:rFonts w:eastAsia="Times New Roman" w:cs="Arial"/>
          <w:lang w:eastAsia="pt-BR"/>
        </w:rPr>
        <w:t xml:space="preserve">. Envie o numero, adquira: </w:t>
      </w:r>
    </w:p>
    <w:p w14:paraId="450158CB" w14:textId="77777777" w:rsidR="000A51FB" w:rsidRPr="006B22C4" w:rsidRDefault="000A51FB" w:rsidP="007B1565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7 - BACKUP 10GB - RS7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5FB836FD" w14:textId="77777777" w:rsidR="000A51FB" w:rsidRPr="006B22C4" w:rsidRDefault="000A51FB" w:rsidP="007B1565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8 - BACKUP 30GB - RS14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3922808C" w14:textId="77777777" w:rsidR="000A51FB" w:rsidRPr="001A4CCF" w:rsidRDefault="000A51FB" w:rsidP="007B1565">
      <w:pPr>
        <w:pStyle w:val="ListParagraph"/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B22C4">
        <w:rPr>
          <w:rFonts w:eastAsia="Times New Roman" w:cs="Arial"/>
          <w:lang w:val="en-US" w:eastAsia="pt-BR"/>
        </w:rPr>
        <w:t>9 - BACKUP 100GB - RS29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23AD6566" w14:textId="1CBA142D" w:rsidR="000A51FB" w:rsidRPr="005C444A" w:rsidRDefault="000A51FB" w:rsidP="000A51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SUBSCRIBER_ACTIVE</w:t>
      </w:r>
      <w:r w:rsidRPr="005C444A">
        <w:rPr>
          <w:rFonts w:eastAsia="Times New Roman" w:cs="Arial"/>
          <w:color w:val="222222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e assinante </w:t>
      </w:r>
      <w:r>
        <w:rPr>
          <w:rFonts w:eastAsia="Times New Roman" w:cs="Arial"/>
          <w:lang w:eastAsia="pt-BR"/>
        </w:rPr>
        <w:t xml:space="preserve">do TIM Protect </w:t>
      </w:r>
      <w:r w:rsidR="00F36EA6">
        <w:rPr>
          <w:rFonts w:eastAsia="Times New Roman" w:cs="Arial"/>
          <w:color w:val="222222"/>
          <w:lang w:eastAsia="pt-BR"/>
        </w:rPr>
        <w:t>Backup 5GB</w:t>
      </w:r>
      <w:r w:rsidRPr="001A4CCF"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t>D</w:t>
      </w:r>
      <w:r w:rsidRPr="001A4CCF">
        <w:rPr>
          <w:rFonts w:eastAsia="Times New Roman" w:cs="Arial"/>
          <w:lang w:eastAsia="pt-BR"/>
        </w:rPr>
        <w:t>uvidas? Envie AJUDA. Se quiser cancelar, responda SAIR.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4E17D1DF" w14:textId="615BBA89" w:rsidR="000A51FB" w:rsidRDefault="000A51FB" w:rsidP="000A51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SUBSCRIBER_INACTIVE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1A4CCF">
        <w:rPr>
          <w:rFonts w:eastAsia="Times New Roman" w:cs="Arial"/>
          <w:lang w:eastAsia="pt-BR"/>
        </w:rPr>
        <w:t>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ainda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possui o TIM Protect </w:t>
      </w:r>
      <w:r w:rsidR="00F36EA6">
        <w:rPr>
          <w:rFonts w:eastAsia="Times New Roman" w:cs="Arial"/>
          <w:color w:val="222222"/>
          <w:lang w:eastAsia="pt-BR"/>
        </w:rPr>
        <w:t>Backup 5GB</w:t>
      </w:r>
      <w:r w:rsidRPr="001A4CCF">
        <w:rPr>
          <w:rFonts w:eastAsia="Times New Roman" w:cs="Arial"/>
          <w:lang w:eastAsia="pt-BR"/>
        </w:rPr>
        <w:t>. Para mais informações, envie AJUDA.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524D58B6" w14:textId="77777777" w:rsidR="000A51FB" w:rsidRPr="007B1565" w:rsidRDefault="000A51FB" w:rsidP="007B1565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14:paraId="23CDD078" w14:textId="77777777" w:rsidR="00D65AE7" w:rsidRPr="005C444A" w:rsidRDefault="00D65AE7" w:rsidP="00E13A4F">
      <w:pPr>
        <w:jc w:val="both"/>
      </w:pPr>
    </w:p>
    <w:p w14:paraId="29C3448A" w14:textId="77777777" w:rsidR="00C43526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218" w:name="_Toc433297773"/>
      <w:r w:rsidRPr="005C444A">
        <w:rPr>
          <w:rFonts w:asciiTheme="minorHAnsi" w:hAnsiTheme="minorHAnsi"/>
        </w:rPr>
        <w:t xml:space="preserve">TIM Protect </w:t>
      </w:r>
      <w:r w:rsidR="00C43526" w:rsidRPr="005C444A">
        <w:rPr>
          <w:rFonts w:asciiTheme="minorHAnsi" w:hAnsiTheme="minorHAnsi"/>
        </w:rPr>
        <w:t>Backup 10 GB</w:t>
      </w:r>
      <w:bookmarkEnd w:id="218"/>
    </w:p>
    <w:p w14:paraId="43293DC5" w14:textId="77777777" w:rsidR="00375CC2" w:rsidRPr="005C444A" w:rsidRDefault="00375CC2" w:rsidP="00E13A4F">
      <w:pPr>
        <w:ind w:left="708"/>
        <w:jc w:val="both"/>
      </w:pPr>
    </w:p>
    <w:p w14:paraId="20338E07" w14:textId="77777777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11475</w:t>
      </w:r>
    </w:p>
    <w:p w14:paraId="74DC65C0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>): TIM Protect Backup 10GB</w:t>
      </w:r>
    </w:p>
    <w:p w14:paraId="46387454" w14:textId="77777777" w:rsidR="009A0FB4" w:rsidRPr="005C444A" w:rsidRDefault="009A0FB4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49DD9F10" w14:textId="77777777" w:rsidR="00F36EA6" w:rsidRPr="001A4CCF" w:rsidRDefault="00F36EA6" w:rsidP="00F36EA6">
      <w:pPr>
        <w:pStyle w:val="ListParagraph"/>
        <w:numPr>
          <w:ilvl w:val="0"/>
          <w:numId w:val="7"/>
        </w:numPr>
        <w:jc w:val="both"/>
        <w:rPr>
          <w:b/>
        </w:rPr>
      </w:pPr>
      <w:r w:rsidRPr="001A4CCF">
        <w:rPr>
          <w:b/>
        </w:rPr>
        <w:t>KEYWORDS DE ATIVAÇÃO para APPID 11475 (TIM Protect Backup 10GB)</w:t>
      </w:r>
      <w:r>
        <w:t xml:space="preserve">: </w:t>
      </w:r>
      <w:r w:rsidRPr="00225839">
        <w:t xml:space="preserve">10, 10 GB, </w:t>
      </w:r>
      <w:proofErr w:type="gramStart"/>
      <w:r w:rsidRPr="00225839">
        <w:t>7</w:t>
      </w:r>
      <w:proofErr w:type="gramEnd"/>
      <w:r w:rsidRPr="00225839">
        <w:t xml:space="preserve">, B10, BC, BKP10GB, DEZ, E, </w:t>
      </w:r>
      <w:proofErr w:type="spellStart"/>
      <w:r w:rsidRPr="00225839">
        <w:t>midiabackup</w:t>
      </w:r>
      <w:proofErr w:type="spellEnd"/>
      <w:r w:rsidRPr="00225839">
        <w:t xml:space="preserve">, NOVOSERV10GB, nuvem, PROMO10GB, PROT 10, PROT10, TIM 10, TIM10, y, DEZ, DEIZ, DES, 10GB, 10GIGA, 10GIGAS, 10 GIGA, 10 GIGAS, SETE, B1.0, B01, CB, bkp10gbs, bkp10gigas, </w:t>
      </w:r>
      <w:proofErr w:type="spellStart"/>
      <w:r w:rsidRPr="00225839">
        <w:t>backupdez</w:t>
      </w:r>
      <w:proofErr w:type="spellEnd"/>
      <w:r w:rsidRPr="00225839">
        <w:t xml:space="preserve">, deis, </w:t>
      </w:r>
      <w:proofErr w:type="spellStart"/>
      <w:r w:rsidRPr="00225839">
        <w:t>des</w:t>
      </w:r>
      <w:proofErr w:type="spellEnd"/>
      <w:r w:rsidRPr="00225839">
        <w:t xml:space="preserve">, </w:t>
      </w:r>
      <w:proofErr w:type="spellStart"/>
      <w:r w:rsidRPr="00225839">
        <w:t>dezz</w:t>
      </w:r>
      <w:proofErr w:type="spellEnd"/>
      <w:r w:rsidRPr="00225839">
        <w:t>, de, novoserviço10gb,</w:t>
      </w:r>
      <w:r>
        <w:t xml:space="preserve"> </w:t>
      </w:r>
      <w:r w:rsidRPr="00225839">
        <w:t xml:space="preserve">novoserv10gigas, </w:t>
      </w:r>
      <w:proofErr w:type="spellStart"/>
      <w:r w:rsidRPr="00225839">
        <w:t>nuven</w:t>
      </w:r>
      <w:proofErr w:type="spellEnd"/>
      <w:r w:rsidRPr="00225839">
        <w:t>,</w:t>
      </w:r>
      <w:r>
        <w:t xml:space="preserve"> </w:t>
      </w:r>
      <w:r w:rsidRPr="00225839">
        <w:t xml:space="preserve">novem, </w:t>
      </w:r>
      <w:proofErr w:type="spellStart"/>
      <w:r w:rsidRPr="00225839">
        <w:t>nuve</w:t>
      </w:r>
      <w:proofErr w:type="spellEnd"/>
    </w:p>
    <w:p w14:paraId="562C14EF" w14:textId="38E198DB" w:rsidR="00F36EA6" w:rsidRPr="007B1565" w:rsidRDefault="00F36EA6" w:rsidP="00F36EA6">
      <w:pPr>
        <w:pStyle w:val="ListParagraph"/>
        <w:numPr>
          <w:ilvl w:val="0"/>
          <w:numId w:val="7"/>
        </w:numPr>
        <w:jc w:val="both"/>
        <w:rPr>
          <w:b/>
        </w:rPr>
      </w:pPr>
      <w:r w:rsidRPr="001A4CCF">
        <w:rPr>
          <w:b/>
        </w:rPr>
        <w:t xml:space="preserve">KEYWORDS DE ATIVAÇÃO SEM DUPLO OPTIN para APPID 11475 (TIM Protect Backup </w:t>
      </w:r>
      <w:r>
        <w:rPr>
          <w:b/>
        </w:rPr>
        <w:t>10</w:t>
      </w:r>
      <w:r w:rsidRPr="001A4CCF">
        <w:rPr>
          <w:b/>
        </w:rPr>
        <w:t>GB)</w:t>
      </w:r>
      <w:r w:rsidRPr="005C444A">
        <w:t xml:space="preserve">: </w:t>
      </w:r>
      <w:ins w:id="219" w:author="Leandro Cubas De Macedo" w:date="2015-10-29T17:38:00Z">
        <w:r w:rsidR="002B4970" w:rsidRPr="00225839">
          <w:t>SIMCARD10GB, SMART10GB, SMART10GB02, SMART10GBPOS, SSIMCARD10GB</w:t>
        </w:r>
      </w:ins>
      <w:proofErr w:type="gramStart"/>
      <w:del w:id="220" w:author="Leandro Cubas De Macedo" w:date="2015-10-29T17:38:00Z">
        <w:r w:rsidRPr="00225839" w:rsidDel="002B4970">
          <w:delText>SIMCARD10GB, SMART10GB, SMART10GB02, SMART10GBPOS, SSIMCARD10GB</w:delText>
        </w:r>
      </w:del>
      <w:proofErr w:type="gramEnd"/>
    </w:p>
    <w:p w14:paraId="0DC9C535" w14:textId="77777777" w:rsidR="00AB4A0A" w:rsidRPr="001A4CCF" w:rsidRDefault="00AB4A0A" w:rsidP="00AB4A0A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Pr="00225839">
        <w:rPr>
          <w:b/>
        </w:rPr>
        <w:t xml:space="preserve">11472 </w:t>
      </w:r>
      <w:r w:rsidRPr="001A4CCF">
        <w:rPr>
          <w:b/>
        </w:rPr>
        <w:t xml:space="preserve">(TIM Protect </w:t>
      </w:r>
      <w:proofErr w:type="spellStart"/>
      <w:r>
        <w:rPr>
          <w:b/>
        </w:rPr>
        <w:t>Seguranca</w:t>
      </w:r>
      <w:proofErr w:type="spellEnd"/>
      <w:r>
        <w:rPr>
          <w:b/>
        </w:rPr>
        <w:t xml:space="preserve"> PC</w:t>
      </w:r>
      <w:r w:rsidRPr="001A4CCF">
        <w:rPr>
          <w:b/>
        </w:rPr>
        <w:t>)</w:t>
      </w:r>
      <w:r>
        <w:t xml:space="preserve">: </w:t>
      </w:r>
      <w:proofErr w:type="gramStart"/>
      <w:r>
        <w:t>2</w:t>
      </w:r>
      <w:proofErr w:type="gramEnd"/>
      <w:r>
        <w:t>, dois</w:t>
      </w:r>
    </w:p>
    <w:p w14:paraId="109F42B2" w14:textId="77777777" w:rsidR="00AB4A0A" w:rsidRPr="001A4CCF" w:rsidRDefault="00AB4A0A" w:rsidP="00AB4A0A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Pr="00225839">
        <w:rPr>
          <w:b/>
        </w:rPr>
        <w:t xml:space="preserve">11470 </w:t>
      </w:r>
      <w:r w:rsidRPr="001A4CCF">
        <w:rPr>
          <w:b/>
        </w:rPr>
        <w:t xml:space="preserve">(TIM Protect </w:t>
      </w:r>
      <w:proofErr w:type="spellStart"/>
      <w:r>
        <w:rPr>
          <w:b/>
        </w:rPr>
        <w:t>Seguranca</w:t>
      </w:r>
      <w:proofErr w:type="spellEnd"/>
      <w:r w:rsidRPr="001A4CCF">
        <w:rPr>
          <w:b/>
        </w:rPr>
        <w:t>)</w:t>
      </w:r>
      <w:r>
        <w:t xml:space="preserve">: </w:t>
      </w:r>
      <w:proofErr w:type="gramStart"/>
      <w:r>
        <w:t>1</w:t>
      </w:r>
      <w:proofErr w:type="gramEnd"/>
      <w:r>
        <w:t>, um, hum</w:t>
      </w:r>
    </w:p>
    <w:p w14:paraId="201D7072" w14:textId="77777777" w:rsidR="00F36EA6" w:rsidRDefault="00F36EA6" w:rsidP="00F36EA6">
      <w:pPr>
        <w:pStyle w:val="ListParagraph"/>
        <w:numPr>
          <w:ilvl w:val="0"/>
          <w:numId w:val="7"/>
        </w:numPr>
        <w:jc w:val="both"/>
      </w:pPr>
      <w:r w:rsidRPr="001A4CCF">
        <w:rPr>
          <w:b/>
        </w:rPr>
        <w:t>KEYWORDS DE CANCELAMENTO</w:t>
      </w:r>
      <w:r w:rsidRPr="001A4CCF">
        <w:t>: “SAIR”, “CANCELA”, “CANCELAR”, “CANC”, “CANCEL”, “</w:t>
      </w:r>
      <w:proofErr w:type="gramStart"/>
      <w:r w:rsidRPr="001A4CCF">
        <w:t>OFF</w:t>
      </w:r>
      <w:proofErr w:type="gramEnd"/>
      <w:r w:rsidRPr="001A4CCF">
        <w:t>”, “STOP”, “FIM”, “END”, “SAI”, “N”, “NAO", “DESC”, “DESCADASTRA”, “DESCADASTRAR”, “PARA”, “PARAR”, “PARE”, “PAREM”, “CHEGA”, “CHEGUEM”, “NAO MAIS", “NAO QUERO”, “NAO QUERO MAIS”</w:t>
      </w:r>
    </w:p>
    <w:p w14:paraId="67F5A107" w14:textId="77777777" w:rsidR="00F36EA6" w:rsidRPr="001A4CCF" w:rsidRDefault="00F36EA6" w:rsidP="00F36EA6">
      <w:pPr>
        <w:pStyle w:val="ListParagraph"/>
        <w:numPr>
          <w:ilvl w:val="0"/>
          <w:numId w:val="7"/>
        </w:numPr>
        <w:jc w:val="both"/>
      </w:pPr>
      <w:r w:rsidRPr="001A4CCF">
        <w:rPr>
          <w:b/>
        </w:rPr>
        <w:t>KEYWORDS DE APOIO</w:t>
      </w:r>
      <w:r w:rsidRPr="001A4CCF">
        <w:t xml:space="preserve">: A, AJUDA, B, BACKUP, C, CHAVE, DICA, DICAS, INSTALAR, MAIS, REINSTALAR, SUPORTE, UP, USO, Back, </w:t>
      </w:r>
      <w:proofErr w:type="spellStart"/>
      <w:r w:rsidRPr="001A4CCF">
        <w:t>backu</w:t>
      </w:r>
      <w:proofErr w:type="spellEnd"/>
      <w:r w:rsidRPr="001A4CCF">
        <w:t xml:space="preserve">, </w:t>
      </w:r>
      <w:proofErr w:type="spellStart"/>
      <w:r w:rsidRPr="001A4CCF">
        <w:t>back</w:t>
      </w:r>
      <w:proofErr w:type="spellEnd"/>
      <w:r w:rsidRPr="001A4CCF">
        <w:t xml:space="preserve"> </w:t>
      </w:r>
      <w:proofErr w:type="spellStart"/>
      <w:proofErr w:type="gramStart"/>
      <w:r w:rsidRPr="001A4CCF">
        <w:t>up,</w:t>
      </w:r>
      <w:proofErr w:type="gramEnd"/>
      <w:r w:rsidRPr="001A4CCF">
        <w:t>bakup</w:t>
      </w:r>
      <w:proofErr w:type="spellEnd"/>
      <w:r w:rsidRPr="001A4CCF">
        <w:t>, AMIS, MAIZ,</w:t>
      </w:r>
    </w:p>
    <w:p w14:paraId="550DDA51" w14:textId="77777777" w:rsidR="00F36EA6" w:rsidRDefault="00F36EA6" w:rsidP="00E13A4F">
      <w:pPr>
        <w:ind w:left="708"/>
        <w:jc w:val="both"/>
        <w:rPr>
          <w:b/>
        </w:rPr>
      </w:pPr>
    </w:p>
    <w:p w14:paraId="59E3376B" w14:textId="77777777" w:rsidR="009A0FB4" w:rsidRPr="005C444A" w:rsidRDefault="009A0FB4" w:rsidP="00E13A4F">
      <w:pPr>
        <w:ind w:left="708"/>
        <w:jc w:val="both"/>
      </w:pPr>
      <w:r w:rsidRPr="005C444A">
        <w:t>Mensagens deste serviço:</w:t>
      </w:r>
    </w:p>
    <w:p w14:paraId="7A068B7E" w14:textId="7FA63B42" w:rsidR="00F36EA6" w:rsidRPr="005C444A" w:rsidRDefault="00F36EA6" w:rsidP="00F36E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ERROR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“Desculpe, </w:t>
      </w:r>
      <w:proofErr w:type="spellStart"/>
      <w:r w:rsidRPr="006C051E">
        <w:rPr>
          <w:rFonts w:eastAsia="Times New Roman" w:cs="Arial"/>
          <w:color w:val="222222"/>
          <w:lang w:eastAsia="pt-BR"/>
        </w:rPr>
        <w:t>nao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foi </w:t>
      </w:r>
      <w:proofErr w:type="spellStart"/>
      <w:r w:rsidRPr="006C051E">
        <w:rPr>
          <w:rFonts w:eastAsia="Times New Roman" w:cs="Arial"/>
          <w:color w:val="222222"/>
          <w:lang w:eastAsia="pt-BR"/>
        </w:rPr>
        <w:t>possivel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solicitar </w:t>
      </w:r>
      <w:r>
        <w:rPr>
          <w:rFonts w:eastAsia="Times New Roman" w:cs="Arial"/>
          <w:color w:val="222222"/>
          <w:lang w:eastAsia="pt-BR"/>
        </w:rPr>
        <w:t>a assinatura do TIM Protect Backup 10GB</w:t>
      </w:r>
      <w:r w:rsidRPr="006C051E">
        <w:rPr>
          <w:rFonts w:eastAsia="Times New Roman" w:cs="Arial"/>
          <w:color w:val="222222"/>
          <w:lang w:eastAsia="pt-BR"/>
        </w:rPr>
        <w:t>. Por favor, tente mais tarde.</w:t>
      </w:r>
      <w:proofErr w:type="gramStart"/>
      <w:r w:rsidRPr="006C051E">
        <w:rPr>
          <w:rFonts w:eastAsia="Times New Roman" w:cs="Arial"/>
          <w:color w:val="222222"/>
          <w:lang w:eastAsia="pt-BR"/>
        </w:rPr>
        <w:t>”</w:t>
      </w:r>
      <w:proofErr w:type="gramEnd"/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6822561C" w14:textId="1652A282" w:rsidR="00F36EA6" w:rsidRPr="00C107C3" w:rsidRDefault="00F36EA6" w:rsidP="00F36E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DOUBLE_OPTIN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“Para confirmar sua assinatura no TIM Protect </w:t>
      </w:r>
      <w:r>
        <w:rPr>
          <w:rFonts w:eastAsia="Times New Roman" w:cs="Arial"/>
          <w:color w:val="222222"/>
          <w:lang w:eastAsia="pt-BR"/>
        </w:rPr>
        <w:t>Backup 10GB</w:t>
      </w:r>
      <w:r w:rsidRPr="006C051E">
        <w:rPr>
          <w:rFonts w:eastAsia="Times New Roman" w:cs="Arial"/>
          <w:color w:val="222222"/>
          <w:lang w:eastAsia="pt-BR"/>
        </w:rPr>
        <w:t xml:space="preserve">, responda SIM e aproveite </w:t>
      </w:r>
      <w:proofErr w:type="gramStart"/>
      <w:r w:rsidRPr="006C051E">
        <w:rPr>
          <w:rFonts w:eastAsia="Times New Roman" w:cs="Arial"/>
          <w:color w:val="222222"/>
          <w:lang w:eastAsia="pt-BR"/>
        </w:rPr>
        <w:t>7</w:t>
      </w:r>
      <w:proofErr w:type="gramEnd"/>
      <w:r>
        <w:rPr>
          <w:rFonts w:eastAsia="Times New Roman" w:cs="Arial"/>
          <w:color w:val="222222"/>
          <w:lang w:eastAsia="pt-BR"/>
        </w:rPr>
        <w:t xml:space="preserve"> dias GRATIS, depois apenas RS 7</w:t>
      </w:r>
      <w:r w:rsidRPr="006C051E">
        <w:rPr>
          <w:rFonts w:eastAsia="Times New Roman" w:cs="Arial"/>
          <w:color w:val="222222"/>
          <w:lang w:eastAsia="pt-BR"/>
        </w:rPr>
        <w:t>,90/</w:t>
      </w:r>
      <w:proofErr w:type="spellStart"/>
      <w:r w:rsidRPr="006C051E">
        <w:rPr>
          <w:rFonts w:eastAsia="Times New Roman" w:cs="Arial"/>
          <w:color w:val="222222"/>
          <w:lang w:eastAsia="pt-BR"/>
        </w:rPr>
        <w:t>mes</w:t>
      </w:r>
      <w:proofErr w:type="spellEnd"/>
      <w:r w:rsidRPr="006C051E">
        <w:rPr>
          <w:rFonts w:eastAsia="Times New Roman" w:cs="Arial"/>
          <w:color w:val="222222"/>
          <w:lang w:eastAsia="pt-BR"/>
        </w:rPr>
        <w:t>.”</w:t>
      </w:r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084E5B66" w14:textId="2333328C" w:rsidR="00F36EA6" w:rsidRPr="001A4CCF" w:rsidRDefault="00F36EA6" w:rsidP="00F36E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DUPLICATED_APPSUBSCRIPTION</w:t>
      </w:r>
      <w:r w:rsidRPr="001A4CCF">
        <w:rPr>
          <w:rFonts w:eastAsia="Times New Roman" w:cs="Arial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iniciamos o processo de </w:t>
      </w:r>
      <w:proofErr w:type="spellStart"/>
      <w:r w:rsidRPr="001A4CCF">
        <w:rPr>
          <w:rFonts w:eastAsia="Times New Roman" w:cs="Arial"/>
          <w:lang w:eastAsia="pt-BR"/>
        </w:rPr>
        <w:t>contratacao</w:t>
      </w:r>
      <w:proofErr w:type="spellEnd"/>
      <w:r w:rsidRPr="001A4CCF">
        <w:rPr>
          <w:rFonts w:eastAsia="Times New Roman" w:cs="Arial"/>
          <w:lang w:eastAsia="pt-BR"/>
        </w:rPr>
        <w:t xml:space="preserve"> do TIM Protect </w:t>
      </w:r>
      <w:r>
        <w:rPr>
          <w:rFonts w:eastAsia="Times New Roman" w:cs="Arial"/>
          <w:color w:val="222222"/>
          <w:lang w:eastAsia="pt-BR"/>
        </w:rPr>
        <w:t>Backup 10GB</w:t>
      </w:r>
      <w:r w:rsidRPr="001A4CCF">
        <w:rPr>
          <w:rFonts w:eastAsia="Times New Roman" w:cs="Arial"/>
          <w:lang w:eastAsia="pt-BR"/>
        </w:rPr>
        <w:t>. Envie SIM para confirmar a sua assinatura.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411508C2" w14:textId="77777777" w:rsidR="00F36EA6" w:rsidRPr="001A4CCF" w:rsidRDefault="00F36EA6" w:rsidP="00F36E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val="en-US" w:eastAsia="pt-BR"/>
        </w:rPr>
        <w:t>KEYWORD_NOT_FOUND_CONFIRMATION</w:t>
      </w:r>
      <w:r w:rsidRPr="001A4CCF">
        <w:rPr>
          <w:rFonts w:eastAsia="Times New Roman" w:cs="Arial"/>
          <w:lang w:val="en-US" w:eastAsia="pt-BR"/>
        </w:rPr>
        <w:t>:</w:t>
      </w:r>
    </w:p>
    <w:p w14:paraId="5EFDD6DD" w14:textId="77777777" w:rsidR="00F36EA6" w:rsidRPr="007B1565" w:rsidRDefault="00F36EA6" w:rsidP="00F36EA6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lang w:eastAsia="pt-BR"/>
        </w:rPr>
        <w:t>“</w:t>
      </w:r>
      <w:proofErr w:type="gramStart"/>
      <w:r w:rsidRPr="007B1565">
        <w:rPr>
          <w:rFonts w:eastAsia="Times New Roman" w:cs="Arial"/>
          <w:lang w:eastAsia="pt-BR"/>
        </w:rPr>
        <w:t>Comando invalido</w:t>
      </w:r>
      <w:proofErr w:type="gramEnd"/>
      <w:r w:rsidRPr="007B1565">
        <w:rPr>
          <w:rFonts w:eastAsia="Times New Roman" w:cs="Arial"/>
          <w:lang w:eastAsia="pt-BR"/>
        </w:rPr>
        <w:t xml:space="preserve">. Envie o numero, adquira: </w:t>
      </w:r>
    </w:p>
    <w:p w14:paraId="4B28B4B3" w14:textId="77777777" w:rsidR="00F36EA6" w:rsidRPr="006B22C4" w:rsidRDefault="00F36EA6" w:rsidP="00F36EA6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lastRenderedPageBreak/>
        <w:t>7 - BACKUP 10GB - RS7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73A91DC0" w14:textId="77777777" w:rsidR="00F36EA6" w:rsidRPr="006B22C4" w:rsidRDefault="00F36EA6" w:rsidP="00F36EA6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8 - BACKUP 30GB - RS14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39E75014" w14:textId="77777777" w:rsidR="00F36EA6" w:rsidRPr="001A4CCF" w:rsidRDefault="00F36EA6" w:rsidP="00F36EA6">
      <w:pPr>
        <w:pStyle w:val="ListParagraph"/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B22C4">
        <w:rPr>
          <w:rFonts w:eastAsia="Times New Roman" w:cs="Arial"/>
          <w:lang w:val="en-US" w:eastAsia="pt-BR"/>
        </w:rPr>
        <w:t>9 - BACKUP 100GB - RS29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79F7D685" w14:textId="368207AB" w:rsidR="00F36EA6" w:rsidRPr="005C444A" w:rsidRDefault="00F36EA6" w:rsidP="00F36E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SUBSCRIBER_ACTIVE</w:t>
      </w:r>
      <w:r w:rsidRPr="005C444A">
        <w:rPr>
          <w:rFonts w:eastAsia="Times New Roman" w:cs="Arial"/>
          <w:color w:val="222222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e assinante </w:t>
      </w:r>
      <w:r>
        <w:rPr>
          <w:rFonts w:eastAsia="Times New Roman" w:cs="Arial"/>
          <w:lang w:eastAsia="pt-BR"/>
        </w:rPr>
        <w:t xml:space="preserve">do TIM Protect </w:t>
      </w:r>
      <w:r>
        <w:rPr>
          <w:rFonts w:eastAsia="Times New Roman" w:cs="Arial"/>
          <w:color w:val="222222"/>
          <w:lang w:eastAsia="pt-BR"/>
        </w:rPr>
        <w:t>Backup 10GB</w:t>
      </w:r>
      <w:r w:rsidRPr="001A4CCF"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t>D</w:t>
      </w:r>
      <w:r w:rsidRPr="001A4CCF">
        <w:rPr>
          <w:rFonts w:eastAsia="Times New Roman" w:cs="Arial"/>
          <w:lang w:eastAsia="pt-BR"/>
        </w:rPr>
        <w:t>uvidas? Envie AJUDA. Se quiser cancelar, responda SAIR.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33EDA28E" w14:textId="32B49F6B" w:rsidR="00F36EA6" w:rsidRDefault="00F36EA6" w:rsidP="00F36EA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SUBSCRIBER_INACTIVE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1A4CCF">
        <w:rPr>
          <w:rFonts w:eastAsia="Times New Roman" w:cs="Arial"/>
          <w:lang w:eastAsia="pt-BR"/>
        </w:rPr>
        <w:t>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ainda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possui o TIM Protect </w:t>
      </w:r>
      <w:r>
        <w:rPr>
          <w:rFonts w:eastAsia="Times New Roman" w:cs="Arial"/>
          <w:color w:val="222222"/>
          <w:lang w:eastAsia="pt-BR"/>
        </w:rPr>
        <w:t>Backup 10GB</w:t>
      </w:r>
      <w:r w:rsidRPr="001A4CCF">
        <w:rPr>
          <w:rFonts w:eastAsia="Times New Roman" w:cs="Arial"/>
          <w:lang w:eastAsia="pt-BR"/>
        </w:rPr>
        <w:t>. Para mais informações, envie AJUDA.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000932F9" w14:textId="77777777" w:rsidR="00F36EA6" w:rsidRPr="007B1565" w:rsidRDefault="00F36EA6" w:rsidP="007B1565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lang w:eastAsia="pt-BR"/>
        </w:rPr>
      </w:pPr>
    </w:p>
    <w:p w14:paraId="1050B6EB" w14:textId="77777777" w:rsidR="00D65AE7" w:rsidRPr="005C444A" w:rsidRDefault="00D65AE7" w:rsidP="00E13A4F">
      <w:pPr>
        <w:pStyle w:val="Heading3"/>
        <w:jc w:val="both"/>
        <w:rPr>
          <w:rFonts w:asciiTheme="minorHAnsi" w:hAnsiTheme="minorHAnsi"/>
        </w:rPr>
      </w:pPr>
    </w:p>
    <w:p w14:paraId="03861105" w14:textId="77777777" w:rsidR="00D65AE7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221" w:name="_Toc433297774"/>
      <w:r w:rsidRPr="005C444A">
        <w:rPr>
          <w:rFonts w:asciiTheme="minorHAnsi" w:hAnsiTheme="minorHAnsi"/>
        </w:rPr>
        <w:t xml:space="preserve">TIM Protect </w:t>
      </w:r>
      <w:r w:rsidR="00D65AE7" w:rsidRPr="005C444A">
        <w:rPr>
          <w:rFonts w:asciiTheme="minorHAnsi" w:hAnsiTheme="minorHAnsi"/>
        </w:rPr>
        <w:t>Backup 30 GB</w:t>
      </w:r>
      <w:bookmarkEnd w:id="221"/>
    </w:p>
    <w:p w14:paraId="49479068" w14:textId="77777777" w:rsidR="00D65AE7" w:rsidRPr="005C444A" w:rsidRDefault="00D65AE7" w:rsidP="00E13A4F">
      <w:pPr>
        <w:jc w:val="both"/>
      </w:pPr>
    </w:p>
    <w:p w14:paraId="597BCA55" w14:textId="77777777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11476</w:t>
      </w:r>
    </w:p>
    <w:p w14:paraId="7D0E15F0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>): TIM Protect Backup 30GB</w:t>
      </w:r>
    </w:p>
    <w:p w14:paraId="206C8A15" w14:textId="77777777" w:rsidR="009A0FB4" w:rsidRPr="005C444A" w:rsidRDefault="009A0FB4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22CAB488" w14:textId="77777777" w:rsidR="00967D17" w:rsidRPr="001A4CCF" w:rsidRDefault="00967D17" w:rsidP="00967D17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11476 </w:t>
      </w:r>
      <w:r w:rsidRPr="001A4CCF">
        <w:rPr>
          <w:b/>
        </w:rPr>
        <w:t>(TIM Protect Backup 30GB)</w:t>
      </w:r>
      <w:r>
        <w:t xml:space="preserve">: </w:t>
      </w:r>
      <w:r w:rsidRPr="004366E6">
        <w:t xml:space="preserve">30, 30 GB, </w:t>
      </w:r>
      <w:proofErr w:type="gramStart"/>
      <w:r w:rsidRPr="004366E6">
        <w:t>8</w:t>
      </w:r>
      <w:proofErr w:type="gramEnd"/>
      <w:r w:rsidRPr="004366E6">
        <w:t xml:space="preserve">, B30, BKP30GB, F, FOTO, PB, PROT 30, PROT30, TIM 30, TIM30, TRINTA, z, TRINTA, 30GB, 30GIGA, 30GIGAS, 30 GIGA, 30 GIGAS, OITO, B3.0, B03, bkp30gbs, bkp30gigas, </w:t>
      </w:r>
      <w:proofErr w:type="spellStart"/>
      <w:r w:rsidRPr="004366E6">
        <w:t>backuptrinta</w:t>
      </w:r>
      <w:proofErr w:type="spellEnd"/>
      <w:r w:rsidRPr="004366E6">
        <w:t xml:space="preserve">, Fotos, Fato, feto, Fotografia, </w:t>
      </w:r>
      <w:proofErr w:type="spellStart"/>
      <w:r w:rsidRPr="004366E6">
        <w:t>trimta</w:t>
      </w:r>
      <w:proofErr w:type="spellEnd"/>
      <w:r w:rsidRPr="004366E6">
        <w:t xml:space="preserve">, </w:t>
      </w:r>
      <w:proofErr w:type="spellStart"/>
      <w:r w:rsidRPr="004366E6">
        <w:t>tres</w:t>
      </w:r>
      <w:proofErr w:type="spellEnd"/>
    </w:p>
    <w:p w14:paraId="557C8731" w14:textId="42B8EB6C" w:rsidR="00967D17" w:rsidRPr="002B4970" w:rsidRDefault="00967D17" w:rsidP="002B4970">
      <w:pPr>
        <w:pStyle w:val="ListParagraph"/>
        <w:numPr>
          <w:ilvl w:val="0"/>
          <w:numId w:val="7"/>
        </w:numPr>
        <w:jc w:val="both"/>
        <w:rPr>
          <w:b/>
          <w:rPrChange w:id="222" w:author="Leandro Cubas De Macedo" w:date="2015-10-29T17:38:00Z">
            <w:rPr>
              <w:b/>
            </w:rPr>
          </w:rPrChange>
        </w:rPr>
        <w:pPrChange w:id="223" w:author="Leandro Cubas De Macedo" w:date="2015-10-29T17:38:00Z">
          <w:pPr>
            <w:pStyle w:val="ListParagraph"/>
            <w:numPr>
              <w:numId w:val="7"/>
            </w:numPr>
            <w:ind w:hanging="360"/>
            <w:jc w:val="both"/>
          </w:pPr>
        </w:pPrChange>
      </w:pPr>
      <w:r w:rsidRPr="001A4CCF">
        <w:rPr>
          <w:b/>
        </w:rPr>
        <w:t xml:space="preserve">KEYWORDS DE ATIVAÇÃO SEM DUPLO OPTIN para APPID </w:t>
      </w:r>
      <w:r w:rsidRPr="00DA35CB">
        <w:rPr>
          <w:b/>
        </w:rPr>
        <w:t xml:space="preserve">11476 </w:t>
      </w:r>
      <w:r w:rsidRPr="001A4CCF">
        <w:rPr>
          <w:b/>
        </w:rPr>
        <w:t>(TIM Protect Backup 30GB)</w:t>
      </w:r>
      <w:r w:rsidRPr="005C444A">
        <w:t>:</w:t>
      </w:r>
      <w:r w:rsidRPr="004366E6">
        <w:t xml:space="preserve"> </w:t>
      </w:r>
      <w:ins w:id="224" w:author="Leandro Cubas De Macedo" w:date="2015-10-29T17:38:00Z">
        <w:r w:rsidR="002B4970" w:rsidRPr="004366E6">
          <w:t>SIMCARD30GB, SMART30GB, SMART30GBPOS</w:t>
        </w:r>
      </w:ins>
      <w:proofErr w:type="gramStart"/>
      <w:del w:id="225" w:author="Leandro Cubas De Macedo" w:date="2015-10-29T17:38:00Z">
        <w:r w:rsidRPr="004366E6" w:rsidDel="002B4970">
          <w:delText>SIMCARD30GB, SMART30GB, SMART30GBPOS</w:delText>
        </w:r>
      </w:del>
      <w:proofErr w:type="gramEnd"/>
    </w:p>
    <w:p w14:paraId="2F9638BD" w14:textId="77777777" w:rsidR="00967D17" w:rsidRPr="001A4CCF" w:rsidRDefault="00967D17" w:rsidP="00967D17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Pr="00225839">
        <w:rPr>
          <w:b/>
        </w:rPr>
        <w:t xml:space="preserve">11472 </w:t>
      </w:r>
      <w:r w:rsidRPr="001A4CCF">
        <w:rPr>
          <w:b/>
        </w:rPr>
        <w:t xml:space="preserve">(TIM Protect </w:t>
      </w:r>
      <w:proofErr w:type="spellStart"/>
      <w:r>
        <w:rPr>
          <w:b/>
        </w:rPr>
        <w:t>Seguranca</w:t>
      </w:r>
      <w:proofErr w:type="spellEnd"/>
      <w:r>
        <w:rPr>
          <w:b/>
        </w:rPr>
        <w:t xml:space="preserve"> PC</w:t>
      </w:r>
      <w:r w:rsidRPr="001A4CCF">
        <w:rPr>
          <w:b/>
        </w:rPr>
        <w:t>)</w:t>
      </w:r>
      <w:r>
        <w:t xml:space="preserve">: </w:t>
      </w:r>
      <w:proofErr w:type="gramStart"/>
      <w:r>
        <w:t>2</w:t>
      </w:r>
      <w:proofErr w:type="gramEnd"/>
      <w:r>
        <w:t>, dois</w:t>
      </w:r>
    </w:p>
    <w:p w14:paraId="310B7298" w14:textId="77777777" w:rsidR="00967D17" w:rsidRPr="001A4CCF" w:rsidRDefault="00967D17" w:rsidP="00967D17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Pr="00225839">
        <w:rPr>
          <w:b/>
        </w:rPr>
        <w:t xml:space="preserve">11470 </w:t>
      </w:r>
      <w:r w:rsidRPr="001A4CCF">
        <w:rPr>
          <w:b/>
        </w:rPr>
        <w:t xml:space="preserve">(TIM Protect </w:t>
      </w:r>
      <w:proofErr w:type="spellStart"/>
      <w:r>
        <w:rPr>
          <w:b/>
        </w:rPr>
        <w:t>Seguranca</w:t>
      </w:r>
      <w:proofErr w:type="spellEnd"/>
      <w:r w:rsidRPr="001A4CCF">
        <w:rPr>
          <w:b/>
        </w:rPr>
        <w:t>)</w:t>
      </w:r>
      <w:r>
        <w:t xml:space="preserve">: </w:t>
      </w:r>
      <w:proofErr w:type="gramStart"/>
      <w:r>
        <w:t>1</w:t>
      </w:r>
      <w:proofErr w:type="gramEnd"/>
      <w:r>
        <w:t>, um, hum</w:t>
      </w:r>
    </w:p>
    <w:p w14:paraId="014BA20F" w14:textId="77777777" w:rsidR="00AB4A0A" w:rsidRDefault="00AB4A0A" w:rsidP="00AB4A0A">
      <w:pPr>
        <w:pStyle w:val="ListParagraph"/>
        <w:numPr>
          <w:ilvl w:val="0"/>
          <w:numId w:val="7"/>
        </w:numPr>
        <w:jc w:val="both"/>
      </w:pPr>
      <w:r w:rsidRPr="001A4CCF">
        <w:rPr>
          <w:b/>
        </w:rPr>
        <w:t>KEYWORDS DE CANCELAMENTO</w:t>
      </w:r>
      <w:r w:rsidRPr="001A4CCF">
        <w:t>: “SAIR”, “CANCELA”, “CANCELAR”, “CANC”, “CANCEL”, “</w:t>
      </w:r>
      <w:proofErr w:type="gramStart"/>
      <w:r w:rsidRPr="001A4CCF">
        <w:t>OFF</w:t>
      </w:r>
      <w:proofErr w:type="gramEnd"/>
      <w:r w:rsidRPr="001A4CCF">
        <w:t>”, “STOP”, “FIM”, “END”, “SAI”, “N”, “NAO", “DESC”, “DESCADASTRA”, “DESCADASTRAR”, “PARA”, “PARAR”, “PARE”, “PAREM”, “CHEGA”, “CHEGUEM”, “NAO MAIS", “NAO QUERO”, “NAO QUERO MAIS”</w:t>
      </w:r>
    </w:p>
    <w:p w14:paraId="4D94C73B" w14:textId="77777777" w:rsidR="00AB4A0A" w:rsidRPr="001A4CCF" w:rsidRDefault="00AB4A0A" w:rsidP="00AB4A0A">
      <w:pPr>
        <w:pStyle w:val="ListParagraph"/>
        <w:numPr>
          <w:ilvl w:val="0"/>
          <w:numId w:val="7"/>
        </w:numPr>
        <w:jc w:val="both"/>
      </w:pPr>
      <w:r w:rsidRPr="001A4CCF">
        <w:rPr>
          <w:b/>
        </w:rPr>
        <w:t>KEYWORDS DE APOIO</w:t>
      </w:r>
      <w:r w:rsidRPr="001A4CCF">
        <w:t xml:space="preserve">: A, AJUDA, B, BACKUP, C, CHAVE, DICA, DICAS, INSTALAR, MAIS, REINSTALAR, SUPORTE, UP, USO, Back, </w:t>
      </w:r>
      <w:proofErr w:type="spellStart"/>
      <w:r w:rsidRPr="001A4CCF">
        <w:t>backu</w:t>
      </w:r>
      <w:proofErr w:type="spellEnd"/>
      <w:r w:rsidRPr="001A4CCF">
        <w:t xml:space="preserve">, </w:t>
      </w:r>
      <w:proofErr w:type="spellStart"/>
      <w:r w:rsidRPr="001A4CCF">
        <w:t>back</w:t>
      </w:r>
      <w:proofErr w:type="spellEnd"/>
      <w:r w:rsidRPr="001A4CCF">
        <w:t xml:space="preserve"> </w:t>
      </w:r>
      <w:proofErr w:type="spellStart"/>
      <w:proofErr w:type="gramStart"/>
      <w:r w:rsidRPr="001A4CCF">
        <w:t>up,</w:t>
      </w:r>
      <w:proofErr w:type="gramEnd"/>
      <w:r w:rsidRPr="001A4CCF">
        <w:t>bakup</w:t>
      </w:r>
      <w:proofErr w:type="spellEnd"/>
      <w:r w:rsidRPr="001A4CCF">
        <w:t>, AMIS, MAIZ,</w:t>
      </w:r>
    </w:p>
    <w:p w14:paraId="3AF55170" w14:textId="77777777" w:rsidR="00967D17" w:rsidRDefault="00967D17" w:rsidP="00E13A4F">
      <w:pPr>
        <w:ind w:left="708"/>
        <w:jc w:val="both"/>
        <w:rPr>
          <w:b/>
        </w:rPr>
      </w:pPr>
    </w:p>
    <w:p w14:paraId="23D67EFA" w14:textId="77777777" w:rsidR="009A0FB4" w:rsidRPr="005C444A" w:rsidRDefault="009A0FB4" w:rsidP="00E13A4F">
      <w:pPr>
        <w:ind w:left="708"/>
        <w:jc w:val="both"/>
      </w:pPr>
      <w:r w:rsidRPr="005C444A">
        <w:t>Mensagens deste serviço:</w:t>
      </w:r>
    </w:p>
    <w:p w14:paraId="3159B3CE" w14:textId="10746C22" w:rsidR="00967D17" w:rsidRPr="005C444A" w:rsidRDefault="00967D17" w:rsidP="00967D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ERROR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“Desculpe, </w:t>
      </w:r>
      <w:proofErr w:type="spellStart"/>
      <w:r w:rsidRPr="006C051E">
        <w:rPr>
          <w:rFonts w:eastAsia="Times New Roman" w:cs="Arial"/>
          <w:color w:val="222222"/>
          <w:lang w:eastAsia="pt-BR"/>
        </w:rPr>
        <w:t>nao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foi </w:t>
      </w:r>
      <w:proofErr w:type="spellStart"/>
      <w:r w:rsidRPr="006C051E">
        <w:rPr>
          <w:rFonts w:eastAsia="Times New Roman" w:cs="Arial"/>
          <w:color w:val="222222"/>
          <w:lang w:eastAsia="pt-BR"/>
        </w:rPr>
        <w:t>possivel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solicitar </w:t>
      </w:r>
      <w:r>
        <w:rPr>
          <w:rFonts w:eastAsia="Times New Roman" w:cs="Arial"/>
          <w:color w:val="222222"/>
          <w:lang w:eastAsia="pt-BR"/>
        </w:rPr>
        <w:t>a assinatura do TIM Protect Backup 30GB</w:t>
      </w:r>
      <w:r w:rsidRPr="006C051E">
        <w:rPr>
          <w:rFonts w:eastAsia="Times New Roman" w:cs="Arial"/>
          <w:color w:val="222222"/>
          <w:lang w:eastAsia="pt-BR"/>
        </w:rPr>
        <w:t>. Por favor, tente mais tarde.</w:t>
      </w:r>
      <w:proofErr w:type="gramStart"/>
      <w:r w:rsidRPr="006C051E">
        <w:rPr>
          <w:rFonts w:eastAsia="Times New Roman" w:cs="Arial"/>
          <w:color w:val="222222"/>
          <w:lang w:eastAsia="pt-BR"/>
        </w:rPr>
        <w:t>”</w:t>
      </w:r>
      <w:proofErr w:type="gramEnd"/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5953B87B" w14:textId="171CD8DD" w:rsidR="00967D17" w:rsidRPr="00C107C3" w:rsidRDefault="00967D17" w:rsidP="00967D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DOUBLE_OPTIN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“Para confirmar sua assinatura no TIM Protect </w:t>
      </w:r>
      <w:r>
        <w:rPr>
          <w:rFonts w:eastAsia="Times New Roman" w:cs="Arial"/>
          <w:color w:val="222222"/>
          <w:lang w:eastAsia="pt-BR"/>
        </w:rPr>
        <w:t>Backup 30GB</w:t>
      </w:r>
      <w:r w:rsidRPr="006C051E">
        <w:rPr>
          <w:rFonts w:eastAsia="Times New Roman" w:cs="Arial"/>
          <w:color w:val="222222"/>
          <w:lang w:eastAsia="pt-BR"/>
        </w:rPr>
        <w:t xml:space="preserve">, responda SIM e aproveite </w:t>
      </w:r>
      <w:proofErr w:type="gramStart"/>
      <w:r w:rsidRPr="006C051E">
        <w:rPr>
          <w:rFonts w:eastAsia="Times New Roman" w:cs="Arial"/>
          <w:color w:val="222222"/>
          <w:lang w:eastAsia="pt-BR"/>
        </w:rPr>
        <w:t>7</w:t>
      </w:r>
      <w:proofErr w:type="gramEnd"/>
      <w:r>
        <w:rPr>
          <w:rFonts w:eastAsia="Times New Roman" w:cs="Arial"/>
          <w:color w:val="222222"/>
          <w:lang w:eastAsia="pt-BR"/>
        </w:rPr>
        <w:t xml:space="preserve"> dias GRATIS, depois apenas RS 14</w:t>
      </w:r>
      <w:r w:rsidRPr="006C051E">
        <w:rPr>
          <w:rFonts w:eastAsia="Times New Roman" w:cs="Arial"/>
          <w:color w:val="222222"/>
          <w:lang w:eastAsia="pt-BR"/>
        </w:rPr>
        <w:t>,90/</w:t>
      </w:r>
      <w:proofErr w:type="spellStart"/>
      <w:r w:rsidRPr="006C051E">
        <w:rPr>
          <w:rFonts w:eastAsia="Times New Roman" w:cs="Arial"/>
          <w:color w:val="222222"/>
          <w:lang w:eastAsia="pt-BR"/>
        </w:rPr>
        <w:t>mes</w:t>
      </w:r>
      <w:proofErr w:type="spellEnd"/>
      <w:r w:rsidRPr="006C051E">
        <w:rPr>
          <w:rFonts w:eastAsia="Times New Roman" w:cs="Arial"/>
          <w:color w:val="222222"/>
          <w:lang w:eastAsia="pt-BR"/>
        </w:rPr>
        <w:t>.”</w:t>
      </w:r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7BD92DEE" w14:textId="62BB9AF2" w:rsidR="00967D17" w:rsidRPr="001A4CCF" w:rsidRDefault="00967D17" w:rsidP="00967D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DUPLICATED_APPSUBSCRIPTION</w:t>
      </w:r>
      <w:r w:rsidRPr="001A4CCF">
        <w:rPr>
          <w:rFonts w:eastAsia="Times New Roman" w:cs="Arial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iniciamos o processo de </w:t>
      </w:r>
      <w:proofErr w:type="spellStart"/>
      <w:r w:rsidRPr="001A4CCF">
        <w:rPr>
          <w:rFonts w:eastAsia="Times New Roman" w:cs="Arial"/>
          <w:lang w:eastAsia="pt-BR"/>
        </w:rPr>
        <w:t>contratacao</w:t>
      </w:r>
      <w:proofErr w:type="spellEnd"/>
      <w:r w:rsidRPr="001A4CCF">
        <w:rPr>
          <w:rFonts w:eastAsia="Times New Roman" w:cs="Arial"/>
          <w:lang w:eastAsia="pt-BR"/>
        </w:rPr>
        <w:t xml:space="preserve"> do TIM Protect </w:t>
      </w:r>
      <w:r>
        <w:rPr>
          <w:rFonts w:eastAsia="Times New Roman" w:cs="Arial"/>
          <w:color w:val="222222"/>
          <w:lang w:eastAsia="pt-BR"/>
        </w:rPr>
        <w:t>Backup 30GB</w:t>
      </w:r>
      <w:r w:rsidRPr="001A4CCF">
        <w:rPr>
          <w:rFonts w:eastAsia="Times New Roman" w:cs="Arial"/>
          <w:lang w:eastAsia="pt-BR"/>
        </w:rPr>
        <w:t>. Envie SIM para confirmar a sua assinatura.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55C40F34" w14:textId="77777777" w:rsidR="00967D17" w:rsidRPr="001A4CCF" w:rsidRDefault="00967D17" w:rsidP="00967D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val="en-US" w:eastAsia="pt-BR"/>
        </w:rPr>
        <w:t>KEYWORD_NOT_FOUND_CONFIRMATION</w:t>
      </w:r>
      <w:r w:rsidRPr="001A4CCF">
        <w:rPr>
          <w:rFonts w:eastAsia="Times New Roman" w:cs="Arial"/>
          <w:lang w:val="en-US" w:eastAsia="pt-BR"/>
        </w:rPr>
        <w:t>:</w:t>
      </w:r>
    </w:p>
    <w:p w14:paraId="5D880E96" w14:textId="77777777" w:rsidR="00967D17" w:rsidRPr="007B1565" w:rsidRDefault="00967D17" w:rsidP="00967D17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lang w:eastAsia="pt-BR"/>
        </w:rPr>
        <w:t>“</w:t>
      </w:r>
      <w:proofErr w:type="gramStart"/>
      <w:r w:rsidRPr="007B1565">
        <w:rPr>
          <w:rFonts w:eastAsia="Times New Roman" w:cs="Arial"/>
          <w:lang w:eastAsia="pt-BR"/>
        </w:rPr>
        <w:t>Comando invalido</w:t>
      </w:r>
      <w:proofErr w:type="gramEnd"/>
      <w:r w:rsidRPr="007B1565">
        <w:rPr>
          <w:rFonts w:eastAsia="Times New Roman" w:cs="Arial"/>
          <w:lang w:eastAsia="pt-BR"/>
        </w:rPr>
        <w:t xml:space="preserve">. Envie o numero, adquira: </w:t>
      </w:r>
    </w:p>
    <w:p w14:paraId="47A48262" w14:textId="77777777" w:rsidR="00967D17" w:rsidRPr="006B22C4" w:rsidRDefault="00967D17" w:rsidP="00967D17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7 - BACKUP 10GB - RS7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0D2AC70A" w14:textId="77777777" w:rsidR="00967D17" w:rsidRPr="006B22C4" w:rsidRDefault="00967D17" w:rsidP="00967D17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8 - BACKUP 30GB - RS14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3D229184" w14:textId="77777777" w:rsidR="00967D17" w:rsidRPr="001A4CCF" w:rsidRDefault="00967D17" w:rsidP="00967D17">
      <w:pPr>
        <w:pStyle w:val="ListParagraph"/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B22C4">
        <w:rPr>
          <w:rFonts w:eastAsia="Times New Roman" w:cs="Arial"/>
          <w:lang w:val="en-US" w:eastAsia="pt-BR"/>
        </w:rPr>
        <w:t>9 - BACKUP 100GB - RS29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72354858" w14:textId="3785D4A6" w:rsidR="00967D17" w:rsidRPr="005C444A" w:rsidRDefault="00967D17" w:rsidP="00967D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SUBSCRIBER_ACTIVE</w:t>
      </w:r>
      <w:r w:rsidRPr="005C444A">
        <w:rPr>
          <w:rFonts w:eastAsia="Times New Roman" w:cs="Arial"/>
          <w:color w:val="222222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e assinante </w:t>
      </w:r>
      <w:r>
        <w:rPr>
          <w:rFonts w:eastAsia="Times New Roman" w:cs="Arial"/>
          <w:lang w:eastAsia="pt-BR"/>
        </w:rPr>
        <w:t xml:space="preserve">do TIM Protect </w:t>
      </w:r>
      <w:r>
        <w:rPr>
          <w:rFonts w:eastAsia="Times New Roman" w:cs="Arial"/>
          <w:color w:val="222222"/>
          <w:lang w:eastAsia="pt-BR"/>
        </w:rPr>
        <w:t>Backup 30GB</w:t>
      </w:r>
      <w:r w:rsidRPr="001A4CCF"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t>D</w:t>
      </w:r>
      <w:r w:rsidRPr="001A4CCF">
        <w:rPr>
          <w:rFonts w:eastAsia="Times New Roman" w:cs="Arial"/>
          <w:lang w:eastAsia="pt-BR"/>
        </w:rPr>
        <w:t>uvidas? Envie AJUDA. Se quiser cancelar, responda SAIR.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01255E8B" w14:textId="233100A8" w:rsidR="00967D17" w:rsidRDefault="00967D17" w:rsidP="00967D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SUBSCRIBER_INACTIVE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1A4CCF">
        <w:rPr>
          <w:rFonts w:eastAsia="Times New Roman" w:cs="Arial"/>
          <w:lang w:eastAsia="pt-BR"/>
        </w:rPr>
        <w:t>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ainda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possui o TIM Protect </w:t>
      </w:r>
      <w:r>
        <w:rPr>
          <w:rFonts w:eastAsia="Times New Roman" w:cs="Arial"/>
          <w:color w:val="222222"/>
          <w:lang w:eastAsia="pt-BR"/>
        </w:rPr>
        <w:t>Backup 30GB</w:t>
      </w:r>
      <w:r w:rsidRPr="001A4CCF">
        <w:rPr>
          <w:rFonts w:eastAsia="Times New Roman" w:cs="Arial"/>
          <w:lang w:eastAsia="pt-BR"/>
        </w:rPr>
        <w:t>. Para mais informações, envie AJUDA.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15F1D11A" w14:textId="77777777" w:rsidR="00D65AE7" w:rsidRPr="005C444A" w:rsidRDefault="00D65AE7" w:rsidP="00E13A4F">
      <w:pPr>
        <w:pStyle w:val="Heading3"/>
        <w:jc w:val="both"/>
        <w:rPr>
          <w:rFonts w:asciiTheme="minorHAnsi" w:hAnsiTheme="minorHAnsi"/>
        </w:rPr>
      </w:pPr>
    </w:p>
    <w:p w14:paraId="78EF8013" w14:textId="77777777" w:rsidR="00D65AE7" w:rsidRPr="005C444A" w:rsidRDefault="0011022A" w:rsidP="00E13A4F">
      <w:pPr>
        <w:pStyle w:val="Heading3"/>
        <w:numPr>
          <w:ilvl w:val="1"/>
          <w:numId w:val="15"/>
        </w:numPr>
        <w:jc w:val="both"/>
        <w:rPr>
          <w:rFonts w:asciiTheme="minorHAnsi" w:hAnsiTheme="minorHAnsi"/>
        </w:rPr>
      </w:pPr>
      <w:bookmarkStart w:id="226" w:name="_Toc433297775"/>
      <w:r w:rsidRPr="005C444A">
        <w:rPr>
          <w:rFonts w:asciiTheme="minorHAnsi" w:hAnsiTheme="minorHAnsi"/>
        </w:rPr>
        <w:t xml:space="preserve">TIM Protect </w:t>
      </w:r>
      <w:r w:rsidR="00D65AE7" w:rsidRPr="005C444A">
        <w:rPr>
          <w:rFonts w:asciiTheme="minorHAnsi" w:hAnsiTheme="minorHAnsi"/>
        </w:rPr>
        <w:t>Backup 100 GB</w:t>
      </w:r>
      <w:bookmarkEnd w:id="226"/>
    </w:p>
    <w:p w14:paraId="17114A7F" w14:textId="77777777" w:rsidR="00D65AE7" w:rsidRPr="005C444A" w:rsidRDefault="00D65AE7" w:rsidP="00E13A4F">
      <w:pPr>
        <w:jc w:val="both"/>
      </w:pPr>
    </w:p>
    <w:p w14:paraId="0D63ABB4" w14:textId="77777777" w:rsidR="00D65AE7" w:rsidRPr="005C444A" w:rsidRDefault="00D65AE7" w:rsidP="00E13A4F">
      <w:pPr>
        <w:ind w:left="708"/>
        <w:jc w:val="both"/>
      </w:pPr>
      <w:r w:rsidRPr="005C444A">
        <w:t>Identificação do serviço (</w:t>
      </w:r>
      <w:proofErr w:type="spellStart"/>
      <w:proofErr w:type="gramStart"/>
      <w:r w:rsidRPr="005C444A">
        <w:t>AppID</w:t>
      </w:r>
      <w:proofErr w:type="spellEnd"/>
      <w:proofErr w:type="gramEnd"/>
      <w:r w:rsidRPr="005C444A">
        <w:t>): 11477</w:t>
      </w:r>
    </w:p>
    <w:p w14:paraId="43BEC965" w14:textId="77777777" w:rsidR="00CC11F9" w:rsidRPr="005C444A" w:rsidRDefault="00CC11F9" w:rsidP="00E13A4F">
      <w:pPr>
        <w:ind w:left="708"/>
        <w:jc w:val="both"/>
      </w:pPr>
      <w:r w:rsidRPr="005C444A">
        <w:t>Nome do serviço (</w:t>
      </w:r>
      <w:proofErr w:type="spellStart"/>
      <w:proofErr w:type="gramStart"/>
      <w:r w:rsidRPr="005C444A">
        <w:t>AppName</w:t>
      </w:r>
      <w:proofErr w:type="spellEnd"/>
      <w:proofErr w:type="gramEnd"/>
      <w:r w:rsidRPr="005C444A">
        <w:t>): TIM Protect Backup 100GB</w:t>
      </w:r>
    </w:p>
    <w:p w14:paraId="0940F997" w14:textId="77777777" w:rsidR="009A0FB4" w:rsidRPr="005C444A" w:rsidRDefault="009A0FB4" w:rsidP="00E13A4F">
      <w:pPr>
        <w:ind w:left="708"/>
        <w:jc w:val="both"/>
      </w:pPr>
      <w:proofErr w:type="spellStart"/>
      <w:r w:rsidRPr="005C444A">
        <w:t>Keywords</w:t>
      </w:r>
      <w:proofErr w:type="spellEnd"/>
      <w:r w:rsidRPr="005C444A">
        <w:t>:</w:t>
      </w:r>
    </w:p>
    <w:p w14:paraId="6C013D42" w14:textId="77777777" w:rsidR="00AB4A0A" w:rsidRPr="001A4CCF" w:rsidRDefault="00AB4A0A" w:rsidP="00AB4A0A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11477 </w:t>
      </w:r>
      <w:r w:rsidRPr="001A4CCF">
        <w:rPr>
          <w:b/>
        </w:rPr>
        <w:t>(TIM Protect Backup 100GB)</w:t>
      </w:r>
      <w:r>
        <w:t xml:space="preserve">: </w:t>
      </w:r>
      <w:r w:rsidRPr="004366E6">
        <w:t xml:space="preserve">100, 100 GB, </w:t>
      </w:r>
      <w:proofErr w:type="gramStart"/>
      <w:r w:rsidRPr="004366E6">
        <w:t>9</w:t>
      </w:r>
      <w:proofErr w:type="gramEnd"/>
      <w:r w:rsidRPr="004366E6">
        <w:t xml:space="preserve">, B100, BKP100GB, cem, PROT 100, PROT100, TIM 100, TIM100, w, CEM, SEM, 100GB, 100GIGA, 100GIGAS, 100 GIGA, 100 GIGAS, NOVE, B1.00, B001, B010, bkp100gbs, bkp100gigas, </w:t>
      </w:r>
      <w:proofErr w:type="spellStart"/>
      <w:r w:rsidRPr="004366E6">
        <w:t>backupcem</w:t>
      </w:r>
      <w:proofErr w:type="spellEnd"/>
      <w:r w:rsidRPr="004366E6">
        <w:t xml:space="preserve">, </w:t>
      </w:r>
      <w:proofErr w:type="spellStart"/>
      <w:r w:rsidRPr="004366E6">
        <w:t>cen</w:t>
      </w:r>
      <w:proofErr w:type="spellEnd"/>
      <w:r w:rsidRPr="004366E6">
        <w:t>, sem</w:t>
      </w:r>
    </w:p>
    <w:p w14:paraId="06980F21" w14:textId="3F7AE33E" w:rsidR="00AB4A0A" w:rsidRPr="001A4CCF" w:rsidRDefault="00AB4A0A" w:rsidP="00AB4A0A">
      <w:pPr>
        <w:pStyle w:val="ListParagraph"/>
        <w:numPr>
          <w:ilvl w:val="0"/>
          <w:numId w:val="7"/>
        </w:numPr>
        <w:jc w:val="both"/>
        <w:rPr>
          <w:b/>
        </w:rPr>
      </w:pPr>
      <w:r w:rsidRPr="001A4CCF">
        <w:rPr>
          <w:b/>
        </w:rPr>
        <w:t xml:space="preserve">KEYWORDS DE ATIVAÇÃO SEM DUPLO OPTIN para APPID </w:t>
      </w:r>
      <w:r w:rsidRPr="00DA35CB">
        <w:rPr>
          <w:b/>
        </w:rPr>
        <w:t xml:space="preserve">11477 </w:t>
      </w:r>
      <w:r w:rsidRPr="001A4CCF">
        <w:rPr>
          <w:b/>
        </w:rPr>
        <w:t xml:space="preserve">(TIM Protect Backup </w:t>
      </w:r>
      <w:r>
        <w:rPr>
          <w:b/>
        </w:rPr>
        <w:t>10</w:t>
      </w:r>
      <w:r w:rsidRPr="001A4CCF">
        <w:rPr>
          <w:b/>
        </w:rPr>
        <w:t>0GB)</w:t>
      </w:r>
      <w:r w:rsidRPr="005C444A">
        <w:t>:</w:t>
      </w:r>
      <w:r w:rsidRPr="004366E6">
        <w:t xml:space="preserve"> </w:t>
      </w:r>
      <w:ins w:id="227" w:author="Leandro Cubas De Macedo" w:date="2015-10-29T17:39:00Z">
        <w:r w:rsidR="002B4970" w:rsidRPr="004366E6">
          <w:t>SIMCARD100GB, SMART100GB, SMART100GBPOS</w:t>
        </w:r>
      </w:ins>
      <w:proofErr w:type="gramStart"/>
      <w:del w:id="228" w:author="Leandro Cubas De Macedo" w:date="2015-10-29T17:39:00Z">
        <w:r w:rsidRPr="004366E6" w:rsidDel="002B4970">
          <w:delText>SIMCARD100GB, SMART100GB, SMART100GBPOS</w:delText>
        </w:r>
      </w:del>
      <w:proofErr w:type="gramEnd"/>
    </w:p>
    <w:p w14:paraId="336D7D05" w14:textId="77777777" w:rsidR="00AB4A0A" w:rsidRPr="001A4CCF" w:rsidRDefault="00AB4A0A" w:rsidP="00AB4A0A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Pr="00225839">
        <w:rPr>
          <w:b/>
        </w:rPr>
        <w:t xml:space="preserve">11472 </w:t>
      </w:r>
      <w:r w:rsidRPr="001A4CCF">
        <w:rPr>
          <w:b/>
        </w:rPr>
        <w:t xml:space="preserve">(TIM Protect </w:t>
      </w:r>
      <w:proofErr w:type="spellStart"/>
      <w:r>
        <w:rPr>
          <w:b/>
        </w:rPr>
        <w:t>Seguranca</w:t>
      </w:r>
      <w:proofErr w:type="spellEnd"/>
      <w:r>
        <w:rPr>
          <w:b/>
        </w:rPr>
        <w:t xml:space="preserve"> PC</w:t>
      </w:r>
      <w:r w:rsidRPr="001A4CCF">
        <w:rPr>
          <w:b/>
        </w:rPr>
        <w:t>)</w:t>
      </w:r>
      <w:r>
        <w:t xml:space="preserve">: </w:t>
      </w:r>
      <w:proofErr w:type="gramStart"/>
      <w:r>
        <w:t>2</w:t>
      </w:r>
      <w:proofErr w:type="gramEnd"/>
      <w:r>
        <w:t>, dois</w:t>
      </w:r>
    </w:p>
    <w:p w14:paraId="0A61FCAA" w14:textId="77777777" w:rsidR="00AB4A0A" w:rsidRPr="007B1565" w:rsidRDefault="00AB4A0A" w:rsidP="00AB4A0A">
      <w:pPr>
        <w:pStyle w:val="ListParagraph"/>
        <w:numPr>
          <w:ilvl w:val="0"/>
          <w:numId w:val="7"/>
        </w:numPr>
        <w:jc w:val="both"/>
        <w:rPr>
          <w:b/>
        </w:rPr>
      </w:pPr>
      <w:r w:rsidRPr="006F692F">
        <w:rPr>
          <w:b/>
        </w:rPr>
        <w:t xml:space="preserve">KEYWORDS DE ATIVAÇÃO para </w:t>
      </w:r>
      <w:r w:rsidRPr="00DA35CB">
        <w:rPr>
          <w:b/>
        </w:rPr>
        <w:t xml:space="preserve">APPID </w:t>
      </w:r>
      <w:r w:rsidRPr="00225839">
        <w:rPr>
          <w:b/>
        </w:rPr>
        <w:t xml:space="preserve">11470 </w:t>
      </w:r>
      <w:r w:rsidRPr="001A4CCF">
        <w:rPr>
          <w:b/>
        </w:rPr>
        <w:t xml:space="preserve">(TIM Protect </w:t>
      </w:r>
      <w:proofErr w:type="spellStart"/>
      <w:r>
        <w:rPr>
          <w:b/>
        </w:rPr>
        <w:t>Seguranca</w:t>
      </w:r>
      <w:proofErr w:type="spellEnd"/>
      <w:r w:rsidRPr="001A4CCF">
        <w:rPr>
          <w:b/>
        </w:rPr>
        <w:t>)</w:t>
      </w:r>
      <w:r>
        <w:t xml:space="preserve">: </w:t>
      </w:r>
      <w:proofErr w:type="gramStart"/>
      <w:r>
        <w:t>1</w:t>
      </w:r>
      <w:proofErr w:type="gramEnd"/>
      <w:r>
        <w:t>, um, hum</w:t>
      </w:r>
    </w:p>
    <w:p w14:paraId="4DDD31A0" w14:textId="77777777" w:rsidR="00AB4A0A" w:rsidRDefault="00AB4A0A" w:rsidP="00AB4A0A">
      <w:pPr>
        <w:pStyle w:val="ListParagraph"/>
        <w:numPr>
          <w:ilvl w:val="0"/>
          <w:numId w:val="7"/>
        </w:numPr>
        <w:jc w:val="both"/>
      </w:pPr>
      <w:r w:rsidRPr="001A4CCF">
        <w:rPr>
          <w:b/>
        </w:rPr>
        <w:t>KEYWORDS DE CANCELAMENTO</w:t>
      </w:r>
      <w:r w:rsidRPr="001A4CCF">
        <w:t>: “SAIR”, “CANCELA”, “CANCELAR”, “CANC”, “CANCEL”, “</w:t>
      </w:r>
      <w:proofErr w:type="gramStart"/>
      <w:r w:rsidRPr="001A4CCF">
        <w:t>OFF</w:t>
      </w:r>
      <w:proofErr w:type="gramEnd"/>
      <w:r w:rsidRPr="001A4CCF">
        <w:t>”, “STOP”, “FIM”, “END”, “SAI”, “N”, “NAO", “DESC”, “DESCADASTRA”, “DESCADASTRAR”, “PARA”, “PARAR”, “PARE”, “PAREM”, “CHEGA”, “CHEGUEM”, “NAO MAIS", “NAO QUERO”, “NAO QUERO MAIS”</w:t>
      </w:r>
    </w:p>
    <w:p w14:paraId="39C5B51F" w14:textId="77777777" w:rsidR="00AB4A0A" w:rsidRPr="001A4CCF" w:rsidRDefault="00AB4A0A" w:rsidP="00AB4A0A">
      <w:pPr>
        <w:pStyle w:val="ListParagraph"/>
        <w:numPr>
          <w:ilvl w:val="0"/>
          <w:numId w:val="7"/>
        </w:numPr>
        <w:jc w:val="both"/>
      </w:pPr>
      <w:r w:rsidRPr="001A4CCF">
        <w:rPr>
          <w:b/>
        </w:rPr>
        <w:t>KEYWORDS DE APOIO</w:t>
      </w:r>
      <w:r w:rsidRPr="001A4CCF">
        <w:t xml:space="preserve">: A, AJUDA, B, BACKUP, C, CHAVE, DICA, DICAS, INSTALAR, MAIS, REINSTALAR, SUPORTE, UP, USO, Back, </w:t>
      </w:r>
      <w:proofErr w:type="spellStart"/>
      <w:r w:rsidRPr="001A4CCF">
        <w:t>backu</w:t>
      </w:r>
      <w:proofErr w:type="spellEnd"/>
      <w:r w:rsidRPr="001A4CCF">
        <w:t xml:space="preserve">, </w:t>
      </w:r>
      <w:proofErr w:type="spellStart"/>
      <w:r w:rsidRPr="001A4CCF">
        <w:t>back</w:t>
      </w:r>
      <w:proofErr w:type="spellEnd"/>
      <w:r w:rsidRPr="001A4CCF">
        <w:t xml:space="preserve"> </w:t>
      </w:r>
      <w:proofErr w:type="spellStart"/>
      <w:proofErr w:type="gramStart"/>
      <w:r w:rsidRPr="001A4CCF">
        <w:t>up,</w:t>
      </w:r>
      <w:proofErr w:type="gramEnd"/>
      <w:r w:rsidRPr="001A4CCF">
        <w:t>bakup</w:t>
      </w:r>
      <w:proofErr w:type="spellEnd"/>
      <w:r w:rsidRPr="001A4CCF">
        <w:t>, AMIS, MAIZ,</w:t>
      </w:r>
    </w:p>
    <w:p w14:paraId="3B50503F" w14:textId="3D883E64" w:rsidR="009A0FB4" w:rsidRPr="005C444A" w:rsidRDefault="009A0FB4" w:rsidP="007B1565">
      <w:pPr>
        <w:pStyle w:val="ListParagraph"/>
        <w:ind w:left="1428"/>
        <w:jc w:val="both"/>
      </w:pPr>
    </w:p>
    <w:p w14:paraId="13234DC4" w14:textId="77777777" w:rsidR="009A0FB4" w:rsidRPr="005C444A" w:rsidRDefault="009A0FB4" w:rsidP="00E13A4F">
      <w:pPr>
        <w:ind w:left="708"/>
        <w:jc w:val="both"/>
      </w:pPr>
      <w:r w:rsidRPr="005C444A">
        <w:t>Mensagens deste serviço:</w:t>
      </w:r>
    </w:p>
    <w:p w14:paraId="1A6A03BA" w14:textId="74E740AC" w:rsidR="00AB4A0A" w:rsidRPr="005C444A" w:rsidRDefault="00AB4A0A" w:rsidP="00AB4A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ERROR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“Desculpe, </w:t>
      </w:r>
      <w:proofErr w:type="spellStart"/>
      <w:r w:rsidRPr="006C051E">
        <w:rPr>
          <w:rFonts w:eastAsia="Times New Roman" w:cs="Arial"/>
          <w:color w:val="222222"/>
          <w:lang w:eastAsia="pt-BR"/>
        </w:rPr>
        <w:t>nao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foi </w:t>
      </w:r>
      <w:proofErr w:type="spellStart"/>
      <w:r w:rsidRPr="006C051E">
        <w:rPr>
          <w:rFonts w:eastAsia="Times New Roman" w:cs="Arial"/>
          <w:color w:val="222222"/>
          <w:lang w:eastAsia="pt-BR"/>
        </w:rPr>
        <w:t>possivel</w:t>
      </w:r>
      <w:proofErr w:type="spellEnd"/>
      <w:r w:rsidRPr="006C051E">
        <w:rPr>
          <w:rFonts w:eastAsia="Times New Roman" w:cs="Arial"/>
          <w:color w:val="222222"/>
          <w:lang w:eastAsia="pt-BR"/>
        </w:rPr>
        <w:t xml:space="preserve"> solicitar </w:t>
      </w:r>
      <w:r>
        <w:rPr>
          <w:rFonts w:eastAsia="Times New Roman" w:cs="Arial"/>
          <w:color w:val="222222"/>
          <w:lang w:eastAsia="pt-BR"/>
        </w:rPr>
        <w:t>a assinatura do TIM Protect Backup 100GB</w:t>
      </w:r>
      <w:r w:rsidRPr="006C051E">
        <w:rPr>
          <w:rFonts w:eastAsia="Times New Roman" w:cs="Arial"/>
          <w:color w:val="222222"/>
          <w:lang w:eastAsia="pt-BR"/>
        </w:rPr>
        <w:t>. Por favor, tente mais tarde.</w:t>
      </w:r>
      <w:proofErr w:type="gramStart"/>
      <w:r w:rsidRPr="006C051E">
        <w:rPr>
          <w:rFonts w:eastAsia="Times New Roman" w:cs="Arial"/>
          <w:color w:val="222222"/>
          <w:lang w:eastAsia="pt-BR"/>
        </w:rPr>
        <w:t>”</w:t>
      </w:r>
      <w:proofErr w:type="gramEnd"/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701DA925" w14:textId="10020350" w:rsidR="00AB4A0A" w:rsidRPr="00C107C3" w:rsidRDefault="00AB4A0A" w:rsidP="00AB4A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DOUBLE_OPTIN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6C051E">
        <w:rPr>
          <w:rFonts w:eastAsia="Times New Roman" w:cs="Arial"/>
          <w:color w:val="222222"/>
          <w:lang w:eastAsia="pt-BR"/>
        </w:rPr>
        <w:t xml:space="preserve">“Para confirmar sua assinatura no TIM Protect </w:t>
      </w:r>
      <w:r>
        <w:rPr>
          <w:rFonts w:eastAsia="Times New Roman" w:cs="Arial"/>
          <w:color w:val="222222"/>
          <w:lang w:eastAsia="pt-BR"/>
        </w:rPr>
        <w:t>Backup 100GB</w:t>
      </w:r>
      <w:r w:rsidRPr="006C051E">
        <w:rPr>
          <w:rFonts w:eastAsia="Times New Roman" w:cs="Arial"/>
          <w:color w:val="222222"/>
          <w:lang w:eastAsia="pt-BR"/>
        </w:rPr>
        <w:t xml:space="preserve">, responda SIM e aproveite </w:t>
      </w:r>
      <w:proofErr w:type="gramStart"/>
      <w:r w:rsidRPr="006C051E">
        <w:rPr>
          <w:rFonts w:eastAsia="Times New Roman" w:cs="Arial"/>
          <w:color w:val="222222"/>
          <w:lang w:eastAsia="pt-BR"/>
        </w:rPr>
        <w:t>7</w:t>
      </w:r>
      <w:proofErr w:type="gramEnd"/>
      <w:r>
        <w:rPr>
          <w:rFonts w:eastAsia="Times New Roman" w:cs="Arial"/>
          <w:color w:val="222222"/>
          <w:lang w:eastAsia="pt-BR"/>
        </w:rPr>
        <w:t xml:space="preserve"> dias GRATIS, depois apenas RS 29</w:t>
      </w:r>
      <w:r w:rsidRPr="006C051E">
        <w:rPr>
          <w:rFonts w:eastAsia="Times New Roman" w:cs="Arial"/>
          <w:color w:val="222222"/>
          <w:lang w:eastAsia="pt-BR"/>
        </w:rPr>
        <w:t>,90/</w:t>
      </w:r>
      <w:proofErr w:type="spellStart"/>
      <w:r w:rsidRPr="006C051E">
        <w:rPr>
          <w:rFonts w:eastAsia="Times New Roman" w:cs="Arial"/>
          <w:color w:val="222222"/>
          <w:lang w:eastAsia="pt-BR"/>
        </w:rPr>
        <w:t>mes</w:t>
      </w:r>
      <w:proofErr w:type="spellEnd"/>
      <w:r w:rsidRPr="006C051E">
        <w:rPr>
          <w:rFonts w:eastAsia="Times New Roman" w:cs="Arial"/>
          <w:color w:val="222222"/>
          <w:lang w:eastAsia="pt-BR"/>
        </w:rPr>
        <w:t>.”</w:t>
      </w:r>
      <w:r w:rsidRPr="006C051E" w:rsidDel="006C051E">
        <w:rPr>
          <w:rFonts w:eastAsia="Times New Roman" w:cs="Arial"/>
          <w:color w:val="222222"/>
          <w:lang w:eastAsia="pt-BR"/>
        </w:rPr>
        <w:t xml:space="preserve"> </w:t>
      </w:r>
    </w:p>
    <w:p w14:paraId="3CEEE195" w14:textId="3845D8EC" w:rsidR="00AB4A0A" w:rsidRPr="001A4CCF" w:rsidRDefault="00AB4A0A" w:rsidP="00AB4A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eastAsia="pt-BR"/>
        </w:rPr>
        <w:t>DUPLICATED_APPSUBSCRIPTION</w:t>
      </w:r>
      <w:r w:rsidRPr="001A4CCF">
        <w:rPr>
          <w:rFonts w:eastAsia="Times New Roman" w:cs="Arial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iniciamos o processo de </w:t>
      </w:r>
      <w:proofErr w:type="spellStart"/>
      <w:r w:rsidRPr="001A4CCF">
        <w:rPr>
          <w:rFonts w:eastAsia="Times New Roman" w:cs="Arial"/>
          <w:lang w:eastAsia="pt-BR"/>
        </w:rPr>
        <w:t>contratacao</w:t>
      </w:r>
      <w:proofErr w:type="spellEnd"/>
      <w:r w:rsidRPr="001A4CCF">
        <w:rPr>
          <w:rFonts w:eastAsia="Times New Roman" w:cs="Arial"/>
          <w:lang w:eastAsia="pt-BR"/>
        </w:rPr>
        <w:t xml:space="preserve"> do TIM Protect </w:t>
      </w:r>
      <w:r>
        <w:rPr>
          <w:rFonts w:eastAsia="Times New Roman" w:cs="Arial"/>
          <w:color w:val="222222"/>
          <w:lang w:eastAsia="pt-BR"/>
        </w:rPr>
        <w:t>Backup 100GB</w:t>
      </w:r>
      <w:r w:rsidRPr="001A4CCF">
        <w:rPr>
          <w:rFonts w:eastAsia="Times New Roman" w:cs="Arial"/>
          <w:lang w:eastAsia="pt-BR"/>
        </w:rPr>
        <w:t>. Envie SIM para confirmar a sua assinatura.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3350F5C2" w14:textId="77777777" w:rsidR="00AB4A0A" w:rsidRPr="001A4CCF" w:rsidRDefault="00AB4A0A" w:rsidP="00AB4A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b/>
          <w:lang w:val="en-US" w:eastAsia="pt-BR"/>
        </w:rPr>
        <w:t>KEYWORD_NOT_FOUND_CONFIRMATION</w:t>
      </w:r>
      <w:r w:rsidRPr="001A4CCF">
        <w:rPr>
          <w:rFonts w:eastAsia="Times New Roman" w:cs="Arial"/>
          <w:lang w:val="en-US" w:eastAsia="pt-BR"/>
        </w:rPr>
        <w:t>:</w:t>
      </w:r>
    </w:p>
    <w:p w14:paraId="43F0EB25" w14:textId="77777777" w:rsidR="00AB4A0A" w:rsidRPr="007B1565" w:rsidRDefault="00AB4A0A" w:rsidP="00AB4A0A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eastAsia="pt-BR"/>
        </w:rPr>
      </w:pPr>
      <w:r w:rsidRPr="001A4CCF">
        <w:rPr>
          <w:rFonts w:eastAsia="Times New Roman" w:cs="Arial"/>
          <w:lang w:eastAsia="pt-BR"/>
        </w:rPr>
        <w:t>“</w:t>
      </w:r>
      <w:proofErr w:type="gramStart"/>
      <w:r w:rsidRPr="007B1565">
        <w:rPr>
          <w:rFonts w:eastAsia="Times New Roman" w:cs="Arial"/>
          <w:lang w:eastAsia="pt-BR"/>
        </w:rPr>
        <w:t>Comando invalido</w:t>
      </w:r>
      <w:proofErr w:type="gramEnd"/>
      <w:r w:rsidRPr="007B1565">
        <w:rPr>
          <w:rFonts w:eastAsia="Times New Roman" w:cs="Arial"/>
          <w:lang w:eastAsia="pt-BR"/>
        </w:rPr>
        <w:t xml:space="preserve">. Envie o numero, adquira: </w:t>
      </w:r>
    </w:p>
    <w:p w14:paraId="0C79B1DA" w14:textId="77777777" w:rsidR="00AB4A0A" w:rsidRPr="006B22C4" w:rsidRDefault="00AB4A0A" w:rsidP="00AB4A0A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7 - BACKUP 10GB - RS7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33A8AFA5" w14:textId="77777777" w:rsidR="00AB4A0A" w:rsidRPr="006B22C4" w:rsidRDefault="00AB4A0A" w:rsidP="00AB4A0A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Arial"/>
          <w:lang w:val="en-US" w:eastAsia="pt-BR"/>
        </w:rPr>
      </w:pPr>
      <w:r w:rsidRPr="006B22C4">
        <w:rPr>
          <w:rFonts w:eastAsia="Times New Roman" w:cs="Arial"/>
          <w:lang w:val="en-US" w:eastAsia="pt-BR"/>
        </w:rPr>
        <w:t>8 - BACKUP 30GB - RS14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</w:p>
    <w:p w14:paraId="6967104D" w14:textId="77777777" w:rsidR="00AB4A0A" w:rsidRPr="001A4CCF" w:rsidRDefault="00AB4A0A" w:rsidP="00AB4A0A">
      <w:pPr>
        <w:pStyle w:val="ListParagraph"/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lang w:eastAsia="pt-BR"/>
        </w:rPr>
      </w:pPr>
      <w:r w:rsidRPr="006B22C4">
        <w:rPr>
          <w:rFonts w:eastAsia="Times New Roman" w:cs="Arial"/>
          <w:lang w:val="en-US" w:eastAsia="pt-BR"/>
        </w:rPr>
        <w:t>9 - BACKUP 100GB - RS29</w:t>
      </w:r>
      <w:proofErr w:type="gramStart"/>
      <w:r w:rsidRPr="006B22C4">
        <w:rPr>
          <w:rFonts w:eastAsia="Times New Roman" w:cs="Arial"/>
          <w:lang w:val="en-US" w:eastAsia="pt-BR"/>
        </w:rPr>
        <w:t>,90</w:t>
      </w:r>
      <w:proofErr w:type="gramEnd"/>
      <w:r w:rsidRPr="006B22C4">
        <w:rPr>
          <w:rFonts w:eastAsia="Times New Roman" w:cs="Arial"/>
          <w:lang w:val="en-US" w:eastAsia="pt-BR"/>
        </w:rPr>
        <w:t>/</w:t>
      </w:r>
      <w:proofErr w:type="spellStart"/>
      <w:r w:rsidRPr="006B22C4">
        <w:rPr>
          <w:rFonts w:eastAsia="Times New Roman" w:cs="Arial"/>
          <w:lang w:val="en-US" w:eastAsia="pt-BR"/>
        </w:rPr>
        <w:t>mes</w:t>
      </w:r>
      <w:proofErr w:type="spellEnd"/>
      <w:r w:rsidRPr="001A4CCF">
        <w:rPr>
          <w:rFonts w:eastAsia="Times New Roman" w:cs="Arial"/>
          <w:lang w:eastAsia="pt-BR"/>
        </w:rPr>
        <w:t>.”</w:t>
      </w:r>
    </w:p>
    <w:p w14:paraId="31E93F21" w14:textId="6A9FACCC" w:rsidR="00AB4A0A" w:rsidRPr="005C444A" w:rsidRDefault="00AB4A0A" w:rsidP="00AB4A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SUBSCRIBER_ACTIVE</w:t>
      </w:r>
      <w:r w:rsidRPr="005C444A">
        <w:rPr>
          <w:rFonts w:eastAsia="Times New Roman" w:cs="Arial"/>
          <w:color w:val="222222"/>
          <w:lang w:eastAsia="pt-BR"/>
        </w:rPr>
        <w:t>: 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</w:t>
      </w:r>
      <w:proofErr w:type="spellStart"/>
      <w:r w:rsidRPr="001A4CCF">
        <w:rPr>
          <w:rFonts w:eastAsia="Times New Roman" w:cs="Arial"/>
          <w:lang w:eastAsia="pt-BR"/>
        </w:rPr>
        <w:t>ja</w:t>
      </w:r>
      <w:proofErr w:type="spellEnd"/>
      <w:r w:rsidRPr="001A4CCF">
        <w:rPr>
          <w:rFonts w:eastAsia="Times New Roman" w:cs="Arial"/>
          <w:lang w:eastAsia="pt-BR"/>
        </w:rPr>
        <w:t xml:space="preserve"> e assinante </w:t>
      </w:r>
      <w:r>
        <w:rPr>
          <w:rFonts w:eastAsia="Times New Roman" w:cs="Arial"/>
          <w:lang w:eastAsia="pt-BR"/>
        </w:rPr>
        <w:t xml:space="preserve">do TIM Protect </w:t>
      </w:r>
      <w:r>
        <w:rPr>
          <w:rFonts w:eastAsia="Times New Roman" w:cs="Arial"/>
          <w:color w:val="222222"/>
          <w:lang w:eastAsia="pt-BR"/>
        </w:rPr>
        <w:t>Backup 100GB</w:t>
      </w:r>
      <w:r w:rsidRPr="001A4CCF">
        <w:rPr>
          <w:rFonts w:eastAsia="Times New Roman" w:cs="Arial"/>
          <w:lang w:eastAsia="pt-BR"/>
        </w:rPr>
        <w:t xml:space="preserve">. </w:t>
      </w:r>
      <w:r>
        <w:rPr>
          <w:rFonts w:eastAsia="Times New Roman" w:cs="Arial"/>
          <w:lang w:eastAsia="pt-BR"/>
        </w:rPr>
        <w:t>D</w:t>
      </w:r>
      <w:r w:rsidRPr="001A4CCF">
        <w:rPr>
          <w:rFonts w:eastAsia="Times New Roman" w:cs="Arial"/>
          <w:lang w:eastAsia="pt-BR"/>
        </w:rPr>
        <w:t>uvidas? Envie AJUDA. Se quiser cancelar, responda SAIR.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5C2790B4" w14:textId="0AB510DD" w:rsidR="00AB4A0A" w:rsidRDefault="00AB4A0A" w:rsidP="00AB4A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jc w:val="both"/>
        <w:rPr>
          <w:rFonts w:eastAsia="Times New Roman" w:cs="Arial"/>
          <w:color w:val="222222"/>
          <w:lang w:eastAsia="pt-BR"/>
        </w:rPr>
      </w:pPr>
      <w:r w:rsidRPr="005C444A">
        <w:rPr>
          <w:rFonts w:eastAsia="Times New Roman" w:cs="Arial"/>
          <w:b/>
          <w:color w:val="222222"/>
          <w:lang w:eastAsia="pt-BR"/>
        </w:rPr>
        <w:t>SUBSCRIBER_INACTIVE</w:t>
      </w:r>
      <w:r w:rsidRPr="005C444A">
        <w:rPr>
          <w:rFonts w:eastAsia="Times New Roman" w:cs="Arial"/>
          <w:color w:val="222222"/>
          <w:lang w:eastAsia="pt-BR"/>
        </w:rPr>
        <w:t xml:space="preserve">: </w:t>
      </w:r>
      <w:r w:rsidRPr="001A4CCF">
        <w:rPr>
          <w:rFonts w:eastAsia="Times New Roman" w:cs="Arial"/>
          <w:lang w:eastAsia="pt-BR"/>
        </w:rPr>
        <w:t>“</w:t>
      </w:r>
      <w:proofErr w:type="spellStart"/>
      <w:r w:rsidRPr="001A4CCF">
        <w:rPr>
          <w:rFonts w:eastAsia="Times New Roman" w:cs="Arial"/>
          <w:lang w:eastAsia="pt-BR"/>
        </w:rPr>
        <w:t>Voce</w:t>
      </w:r>
      <w:proofErr w:type="spellEnd"/>
      <w:r w:rsidRPr="001A4CCF">
        <w:rPr>
          <w:rFonts w:eastAsia="Times New Roman" w:cs="Arial"/>
          <w:lang w:eastAsia="pt-BR"/>
        </w:rPr>
        <w:t xml:space="preserve"> ainda </w:t>
      </w:r>
      <w:proofErr w:type="spellStart"/>
      <w:r w:rsidRPr="001A4CCF">
        <w:rPr>
          <w:rFonts w:eastAsia="Times New Roman" w:cs="Arial"/>
          <w:lang w:eastAsia="pt-BR"/>
        </w:rPr>
        <w:t>nao</w:t>
      </w:r>
      <w:proofErr w:type="spellEnd"/>
      <w:r w:rsidRPr="001A4CCF">
        <w:rPr>
          <w:rFonts w:eastAsia="Times New Roman" w:cs="Arial"/>
          <w:lang w:eastAsia="pt-BR"/>
        </w:rPr>
        <w:t xml:space="preserve"> possui o TIM Protect </w:t>
      </w:r>
      <w:r>
        <w:rPr>
          <w:rFonts w:eastAsia="Times New Roman" w:cs="Arial"/>
          <w:color w:val="222222"/>
          <w:lang w:eastAsia="pt-BR"/>
        </w:rPr>
        <w:t>Backup 100GB</w:t>
      </w:r>
      <w:r w:rsidRPr="001A4CCF">
        <w:rPr>
          <w:rFonts w:eastAsia="Times New Roman" w:cs="Arial"/>
          <w:lang w:eastAsia="pt-BR"/>
        </w:rPr>
        <w:t>. Para mais informações, envie AJUDA.</w:t>
      </w:r>
      <w:proofErr w:type="gramStart"/>
      <w:r w:rsidRPr="001A4CCF">
        <w:rPr>
          <w:rFonts w:eastAsia="Times New Roman" w:cs="Arial"/>
          <w:lang w:eastAsia="pt-BR"/>
        </w:rPr>
        <w:t>”</w:t>
      </w:r>
      <w:proofErr w:type="gramEnd"/>
    </w:p>
    <w:p w14:paraId="423E28F8" w14:textId="77777777" w:rsidR="00D65AE7" w:rsidRPr="005C444A" w:rsidRDefault="00D65AE7" w:rsidP="007F5D67">
      <w:pPr>
        <w:jc w:val="both"/>
      </w:pPr>
    </w:p>
    <w:sectPr w:rsidR="00D65AE7" w:rsidRPr="005C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132"/>
    <w:multiLevelType w:val="hybridMultilevel"/>
    <w:tmpl w:val="CB481222"/>
    <w:lvl w:ilvl="0" w:tplc="D938E8FC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6066C"/>
    <w:multiLevelType w:val="multilevel"/>
    <w:tmpl w:val="3FCAB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18125C"/>
    <w:multiLevelType w:val="hybridMultilevel"/>
    <w:tmpl w:val="F0C0917A"/>
    <w:lvl w:ilvl="0" w:tplc="D938E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D6BF1"/>
    <w:multiLevelType w:val="hybridMultilevel"/>
    <w:tmpl w:val="DE9C9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77472"/>
    <w:multiLevelType w:val="hybridMultilevel"/>
    <w:tmpl w:val="F2A06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97BE0"/>
    <w:multiLevelType w:val="hybridMultilevel"/>
    <w:tmpl w:val="317CBC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686C5A"/>
    <w:multiLevelType w:val="multilevel"/>
    <w:tmpl w:val="3446B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5234937"/>
    <w:multiLevelType w:val="hybridMultilevel"/>
    <w:tmpl w:val="2B441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D1FE6"/>
    <w:multiLevelType w:val="hybridMultilevel"/>
    <w:tmpl w:val="DB8AB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F6C74"/>
    <w:multiLevelType w:val="multilevel"/>
    <w:tmpl w:val="E98C55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7B656FE"/>
    <w:multiLevelType w:val="multilevel"/>
    <w:tmpl w:val="71F2B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4CCE4B91"/>
    <w:multiLevelType w:val="multilevel"/>
    <w:tmpl w:val="69265D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B290B9F"/>
    <w:multiLevelType w:val="hybridMultilevel"/>
    <w:tmpl w:val="343C6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A4EBB"/>
    <w:multiLevelType w:val="hybridMultilevel"/>
    <w:tmpl w:val="6E72929A"/>
    <w:lvl w:ilvl="0" w:tplc="D938E8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5157AD"/>
    <w:multiLevelType w:val="multilevel"/>
    <w:tmpl w:val="B6A2F1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F28100D"/>
    <w:multiLevelType w:val="multilevel"/>
    <w:tmpl w:val="B6A2F1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1DD718B"/>
    <w:multiLevelType w:val="hybridMultilevel"/>
    <w:tmpl w:val="83A60E3A"/>
    <w:lvl w:ilvl="0" w:tplc="0416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7">
    <w:nsid w:val="74896F27"/>
    <w:multiLevelType w:val="hybridMultilevel"/>
    <w:tmpl w:val="F9A2823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4"/>
  </w:num>
  <w:num w:numId="5">
    <w:abstractNumId w:val="8"/>
  </w:num>
  <w:num w:numId="6">
    <w:abstractNumId w:val="16"/>
  </w:num>
  <w:num w:numId="7">
    <w:abstractNumId w:val="7"/>
  </w:num>
  <w:num w:numId="8">
    <w:abstractNumId w:val="6"/>
  </w:num>
  <w:num w:numId="9">
    <w:abstractNumId w:val="15"/>
  </w:num>
  <w:num w:numId="10">
    <w:abstractNumId w:val="17"/>
  </w:num>
  <w:num w:numId="11">
    <w:abstractNumId w:val="2"/>
  </w:num>
  <w:num w:numId="12">
    <w:abstractNumId w:val="10"/>
  </w:num>
  <w:num w:numId="13">
    <w:abstractNumId w:val="0"/>
  </w:num>
  <w:num w:numId="14">
    <w:abstractNumId w:val="1"/>
  </w:num>
  <w:num w:numId="15">
    <w:abstractNumId w:val="11"/>
  </w:num>
  <w:num w:numId="16">
    <w:abstractNumId w:val="9"/>
  </w:num>
  <w:num w:numId="17">
    <w:abstractNumId w:val="12"/>
  </w:num>
  <w:num w:numId="18">
    <w:abstractNumId w:val="5"/>
  </w:num>
  <w:num w:numId="1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a Villena Redondo">
    <w15:presenceInfo w15:providerId="AD" w15:userId="S-1-5-21-3275103756-3238819199-3376148537-1590"/>
  </w15:person>
  <w15:person w15:author="Mariana Resende">
    <w15:presenceInfo w15:providerId="AD" w15:userId="S-1-5-21-3275103756-3238819199-3376148537-2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26"/>
    <w:rsid w:val="00000451"/>
    <w:rsid w:val="00000571"/>
    <w:rsid w:val="00001A75"/>
    <w:rsid w:val="00002EB3"/>
    <w:rsid w:val="000039D7"/>
    <w:rsid w:val="0000415B"/>
    <w:rsid w:val="000053A3"/>
    <w:rsid w:val="000059DE"/>
    <w:rsid w:val="00006766"/>
    <w:rsid w:val="000141CB"/>
    <w:rsid w:val="00015074"/>
    <w:rsid w:val="0001573E"/>
    <w:rsid w:val="0001717A"/>
    <w:rsid w:val="00021AD5"/>
    <w:rsid w:val="00023F40"/>
    <w:rsid w:val="00025EDA"/>
    <w:rsid w:val="00026559"/>
    <w:rsid w:val="00026709"/>
    <w:rsid w:val="00026E14"/>
    <w:rsid w:val="000315C0"/>
    <w:rsid w:val="00031DAE"/>
    <w:rsid w:val="00037768"/>
    <w:rsid w:val="00041883"/>
    <w:rsid w:val="00043DAA"/>
    <w:rsid w:val="00043F67"/>
    <w:rsid w:val="00044519"/>
    <w:rsid w:val="00046ADB"/>
    <w:rsid w:val="00046B36"/>
    <w:rsid w:val="00047B7C"/>
    <w:rsid w:val="00050B15"/>
    <w:rsid w:val="0005362E"/>
    <w:rsid w:val="00055196"/>
    <w:rsid w:val="0005782D"/>
    <w:rsid w:val="00062B0B"/>
    <w:rsid w:val="0006368E"/>
    <w:rsid w:val="00066A1D"/>
    <w:rsid w:val="000752DC"/>
    <w:rsid w:val="0007602F"/>
    <w:rsid w:val="00080612"/>
    <w:rsid w:val="0008618C"/>
    <w:rsid w:val="0008669C"/>
    <w:rsid w:val="00086B3B"/>
    <w:rsid w:val="00091244"/>
    <w:rsid w:val="00091DE0"/>
    <w:rsid w:val="00092730"/>
    <w:rsid w:val="000939B5"/>
    <w:rsid w:val="00094B99"/>
    <w:rsid w:val="0009698B"/>
    <w:rsid w:val="0009778D"/>
    <w:rsid w:val="000A0FF8"/>
    <w:rsid w:val="000A16E8"/>
    <w:rsid w:val="000A51FB"/>
    <w:rsid w:val="000A5E34"/>
    <w:rsid w:val="000A7A43"/>
    <w:rsid w:val="000B12F3"/>
    <w:rsid w:val="000B2971"/>
    <w:rsid w:val="000B4FF2"/>
    <w:rsid w:val="000B5862"/>
    <w:rsid w:val="000B58E5"/>
    <w:rsid w:val="000C076A"/>
    <w:rsid w:val="000C0AB4"/>
    <w:rsid w:val="000C0DD7"/>
    <w:rsid w:val="000C4B6F"/>
    <w:rsid w:val="000D1EB3"/>
    <w:rsid w:val="000D4413"/>
    <w:rsid w:val="000D537D"/>
    <w:rsid w:val="000D6B88"/>
    <w:rsid w:val="000E4EB9"/>
    <w:rsid w:val="000F4E11"/>
    <w:rsid w:val="000F4F0C"/>
    <w:rsid w:val="000F585D"/>
    <w:rsid w:val="000F59F1"/>
    <w:rsid w:val="000F68C2"/>
    <w:rsid w:val="000F6D0F"/>
    <w:rsid w:val="000F703A"/>
    <w:rsid w:val="000F7579"/>
    <w:rsid w:val="001001EC"/>
    <w:rsid w:val="00101790"/>
    <w:rsid w:val="00101B6D"/>
    <w:rsid w:val="00101E44"/>
    <w:rsid w:val="0010462F"/>
    <w:rsid w:val="0011022A"/>
    <w:rsid w:val="0011031D"/>
    <w:rsid w:val="00113C81"/>
    <w:rsid w:val="00114139"/>
    <w:rsid w:val="00114C03"/>
    <w:rsid w:val="0011691D"/>
    <w:rsid w:val="00117850"/>
    <w:rsid w:val="001225F8"/>
    <w:rsid w:val="001314AB"/>
    <w:rsid w:val="001422F0"/>
    <w:rsid w:val="00150386"/>
    <w:rsid w:val="00150849"/>
    <w:rsid w:val="001512A3"/>
    <w:rsid w:val="00151F63"/>
    <w:rsid w:val="00152552"/>
    <w:rsid w:val="001526B6"/>
    <w:rsid w:val="001527F3"/>
    <w:rsid w:val="00154EEC"/>
    <w:rsid w:val="00163B34"/>
    <w:rsid w:val="00166264"/>
    <w:rsid w:val="00175647"/>
    <w:rsid w:val="001770C5"/>
    <w:rsid w:val="001834AF"/>
    <w:rsid w:val="00183BC4"/>
    <w:rsid w:val="001845D1"/>
    <w:rsid w:val="0019479F"/>
    <w:rsid w:val="001A16E8"/>
    <w:rsid w:val="001A16FB"/>
    <w:rsid w:val="001A2549"/>
    <w:rsid w:val="001A2902"/>
    <w:rsid w:val="001A2F2E"/>
    <w:rsid w:val="001A6E8D"/>
    <w:rsid w:val="001A722F"/>
    <w:rsid w:val="001B1C60"/>
    <w:rsid w:val="001B3D6B"/>
    <w:rsid w:val="001B5FF4"/>
    <w:rsid w:val="001B7892"/>
    <w:rsid w:val="001C102D"/>
    <w:rsid w:val="001C1C60"/>
    <w:rsid w:val="001C2165"/>
    <w:rsid w:val="001C5B5A"/>
    <w:rsid w:val="001C7507"/>
    <w:rsid w:val="001D0A86"/>
    <w:rsid w:val="001D10B0"/>
    <w:rsid w:val="001D4DF7"/>
    <w:rsid w:val="001D7BC4"/>
    <w:rsid w:val="001E1260"/>
    <w:rsid w:val="001E3CA0"/>
    <w:rsid w:val="001E422B"/>
    <w:rsid w:val="001E67EE"/>
    <w:rsid w:val="001E6A86"/>
    <w:rsid w:val="001E6BC9"/>
    <w:rsid w:val="001F1117"/>
    <w:rsid w:val="001F140E"/>
    <w:rsid w:val="001F1728"/>
    <w:rsid w:val="001F4AE9"/>
    <w:rsid w:val="001F55FF"/>
    <w:rsid w:val="001F6703"/>
    <w:rsid w:val="001F6ECC"/>
    <w:rsid w:val="00202092"/>
    <w:rsid w:val="002020B8"/>
    <w:rsid w:val="0020281A"/>
    <w:rsid w:val="002068DC"/>
    <w:rsid w:val="00207B3F"/>
    <w:rsid w:val="002101E1"/>
    <w:rsid w:val="00210592"/>
    <w:rsid w:val="00210996"/>
    <w:rsid w:val="00212A06"/>
    <w:rsid w:val="00212DBC"/>
    <w:rsid w:val="00212F5D"/>
    <w:rsid w:val="00217CBA"/>
    <w:rsid w:val="002240A6"/>
    <w:rsid w:val="00225839"/>
    <w:rsid w:val="00233150"/>
    <w:rsid w:val="00235306"/>
    <w:rsid w:val="0023575D"/>
    <w:rsid w:val="00240547"/>
    <w:rsid w:val="00252CF3"/>
    <w:rsid w:val="002543DD"/>
    <w:rsid w:val="00262118"/>
    <w:rsid w:val="00262FAE"/>
    <w:rsid w:val="00264A88"/>
    <w:rsid w:val="00265DC0"/>
    <w:rsid w:val="0026602D"/>
    <w:rsid w:val="00266C01"/>
    <w:rsid w:val="00271E01"/>
    <w:rsid w:val="002726A0"/>
    <w:rsid w:val="00272A66"/>
    <w:rsid w:val="00273760"/>
    <w:rsid w:val="00273CC1"/>
    <w:rsid w:val="00274CD1"/>
    <w:rsid w:val="0027542C"/>
    <w:rsid w:val="00276DE2"/>
    <w:rsid w:val="00277537"/>
    <w:rsid w:val="00277B70"/>
    <w:rsid w:val="002803EA"/>
    <w:rsid w:val="002813C8"/>
    <w:rsid w:val="002816FD"/>
    <w:rsid w:val="002819EF"/>
    <w:rsid w:val="00281F9A"/>
    <w:rsid w:val="002866D3"/>
    <w:rsid w:val="0028798D"/>
    <w:rsid w:val="00292F07"/>
    <w:rsid w:val="00292F80"/>
    <w:rsid w:val="00294028"/>
    <w:rsid w:val="00294CD3"/>
    <w:rsid w:val="0029795C"/>
    <w:rsid w:val="002979A4"/>
    <w:rsid w:val="002A2792"/>
    <w:rsid w:val="002A291A"/>
    <w:rsid w:val="002A5E28"/>
    <w:rsid w:val="002A7240"/>
    <w:rsid w:val="002B1232"/>
    <w:rsid w:val="002B1A22"/>
    <w:rsid w:val="002B28C3"/>
    <w:rsid w:val="002B3427"/>
    <w:rsid w:val="002B4970"/>
    <w:rsid w:val="002C1DFD"/>
    <w:rsid w:val="002C278C"/>
    <w:rsid w:val="002C3819"/>
    <w:rsid w:val="002C3C18"/>
    <w:rsid w:val="002C513F"/>
    <w:rsid w:val="002C6309"/>
    <w:rsid w:val="002C7D4C"/>
    <w:rsid w:val="002D1C90"/>
    <w:rsid w:val="002D1CB0"/>
    <w:rsid w:val="002D59A9"/>
    <w:rsid w:val="002E190C"/>
    <w:rsid w:val="002E3FBA"/>
    <w:rsid w:val="002E485F"/>
    <w:rsid w:val="002E6906"/>
    <w:rsid w:val="002F1D84"/>
    <w:rsid w:val="002F42AE"/>
    <w:rsid w:val="002F4BB6"/>
    <w:rsid w:val="002F5CBF"/>
    <w:rsid w:val="0030004F"/>
    <w:rsid w:val="00303DF1"/>
    <w:rsid w:val="003063BD"/>
    <w:rsid w:val="0031114C"/>
    <w:rsid w:val="00311D5A"/>
    <w:rsid w:val="00313205"/>
    <w:rsid w:val="00315902"/>
    <w:rsid w:val="00330426"/>
    <w:rsid w:val="003307E0"/>
    <w:rsid w:val="003332EF"/>
    <w:rsid w:val="003340E5"/>
    <w:rsid w:val="00334F47"/>
    <w:rsid w:val="00341022"/>
    <w:rsid w:val="00341CF7"/>
    <w:rsid w:val="00342F21"/>
    <w:rsid w:val="003438BC"/>
    <w:rsid w:val="00351FF1"/>
    <w:rsid w:val="003542AC"/>
    <w:rsid w:val="0035548E"/>
    <w:rsid w:val="00360C29"/>
    <w:rsid w:val="003612C7"/>
    <w:rsid w:val="0036149B"/>
    <w:rsid w:val="003615FE"/>
    <w:rsid w:val="00361654"/>
    <w:rsid w:val="00361A6F"/>
    <w:rsid w:val="003630C2"/>
    <w:rsid w:val="00363CAB"/>
    <w:rsid w:val="0036442B"/>
    <w:rsid w:val="00365753"/>
    <w:rsid w:val="00366881"/>
    <w:rsid w:val="00367732"/>
    <w:rsid w:val="00370E56"/>
    <w:rsid w:val="00374CAD"/>
    <w:rsid w:val="0037519F"/>
    <w:rsid w:val="00375CC2"/>
    <w:rsid w:val="00376E68"/>
    <w:rsid w:val="003774AA"/>
    <w:rsid w:val="003829A7"/>
    <w:rsid w:val="00383398"/>
    <w:rsid w:val="00391406"/>
    <w:rsid w:val="0039332E"/>
    <w:rsid w:val="00393EFA"/>
    <w:rsid w:val="003950F6"/>
    <w:rsid w:val="003957D0"/>
    <w:rsid w:val="003A2523"/>
    <w:rsid w:val="003A2F79"/>
    <w:rsid w:val="003A3899"/>
    <w:rsid w:val="003A43F9"/>
    <w:rsid w:val="003A7111"/>
    <w:rsid w:val="003B0196"/>
    <w:rsid w:val="003B0595"/>
    <w:rsid w:val="003B7323"/>
    <w:rsid w:val="003C1A20"/>
    <w:rsid w:val="003C2E19"/>
    <w:rsid w:val="003C374D"/>
    <w:rsid w:val="003C3E35"/>
    <w:rsid w:val="003C4D7A"/>
    <w:rsid w:val="003C71C0"/>
    <w:rsid w:val="003D3066"/>
    <w:rsid w:val="003D3675"/>
    <w:rsid w:val="003D3C29"/>
    <w:rsid w:val="003D544F"/>
    <w:rsid w:val="003E7076"/>
    <w:rsid w:val="003E759B"/>
    <w:rsid w:val="003F040F"/>
    <w:rsid w:val="003F2F19"/>
    <w:rsid w:val="003F3AB7"/>
    <w:rsid w:val="00400A15"/>
    <w:rsid w:val="004028E1"/>
    <w:rsid w:val="004032C8"/>
    <w:rsid w:val="004034F1"/>
    <w:rsid w:val="00406996"/>
    <w:rsid w:val="00406D61"/>
    <w:rsid w:val="004101E2"/>
    <w:rsid w:val="0041265F"/>
    <w:rsid w:val="004208DF"/>
    <w:rsid w:val="00421813"/>
    <w:rsid w:val="0042317D"/>
    <w:rsid w:val="00427CCA"/>
    <w:rsid w:val="00430546"/>
    <w:rsid w:val="0043167A"/>
    <w:rsid w:val="00432795"/>
    <w:rsid w:val="00435F4A"/>
    <w:rsid w:val="004366E6"/>
    <w:rsid w:val="00437520"/>
    <w:rsid w:val="00437D37"/>
    <w:rsid w:val="00446FC0"/>
    <w:rsid w:val="00454152"/>
    <w:rsid w:val="004557ED"/>
    <w:rsid w:val="00456783"/>
    <w:rsid w:val="004601CE"/>
    <w:rsid w:val="004601EF"/>
    <w:rsid w:val="00460619"/>
    <w:rsid w:val="004642D1"/>
    <w:rsid w:val="00464DC2"/>
    <w:rsid w:val="004660A9"/>
    <w:rsid w:val="00476532"/>
    <w:rsid w:val="00481DC5"/>
    <w:rsid w:val="00481F54"/>
    <w:rsid w:val="0048497F"/>
    <w:rsid w:val="004853C2"/>
    <w:rsid w:val="0049027F"/>
    <w:rsid w:val="00490E4E"/>
    <w:rsid w:val="00492724"/>
    <w:rsid w:val="00492730"/>
    <w:rsid w:val="0049358B"/>
    <w:rsid w:val="0049450A"/>
    <w:rsid w:val="00494F89"/>
    <w:rsid w:val="004A19B4"/>
    <w:rsid w:val="004A2E9C"/>
    <w:rsid w:val="004A337E"/>
    <w:rsid w:val="004A48A4"/>
    <w:rsid w:val="004A4F54"/>
    <w:rsid w:val="004A570A"/>
    <w:rsid w:val="004A590B"/>
    <w:rsid w:val="004A5DDA"/>
    <w:rsid w:val="004B03DF"/>
    <w:rsid w:val="004B1B61"/>
    <w:rsid w:val="004B3478"/>
    <w:rsid w:val="004B3E92"/>
    <w:rsid w:val="004B4853"/>
    <w:rsid w:val="004B5190"/>
    <w:rsid w:val="004B6833"/>
    <w:rsid w:val="004B73FC"/>
    <w:rsid w:val="004C04CF"/>
    <w:rsid w:val="004C05CE"/>
    <w:rsid w:val="004C2726"/>
    <w:rsid w:val="004C2C23"/>
    <w:rsid w:val="004C4793"/>
    <w:rsid w:val="004D1397"/>
    <w:rsid w:val="004D3F48"/>
    <w:rsid w:val="004D628E"/>
    <w:rsid w:val="004D6B3B"/>
    <w:rsid w:val="004E0074"/>
    <w:rsid w:val="004E42DB"/>
    <w:rsid w:val="004E4300"/>
    <w:rsid w:val="004E49E6"/>
    <w:rsid w:val="004F07B3"/>
    <w:rsid w:val="004F421B"/>
    <w:rsid w:val="005027C3"/>
    <w:rsid w:val="005048E3"/>
    <w:rsid w:val="00511409"/>
    <w:rsid w:val="005115B2"/>
    <w:rsid w:val="00512DEE"/>
    <w:rsid w:val="00512E1F"/>
    <w:rsid w:val="0051360F"/>
    <w:rsid w:val="005144A5"/>
    <w:rsid w:val="005163A9"/>
    <w:rsid w:val="00522174"/>
    <w:rsid w:val="00522BCB"/>
    <w:rsid w:val="00523184"/>
    <w:rsid w:val="005234CD"/>
    <w:rsid w:val="005239F2"/>
    <w:rsid w:val="005257AB"/>
    <w:rsid w:val="0052701A"/>
    <w:rsid w:val="0053008E"/>
    <w:rsid w:val="00530BD6"/>
    <w:rsid w:val="00532221"/>
    <w:rsid w:val="00533D51"/>
    <w:rsid w:val="005365BF"/>
    <w:rsid w:val="00540207"/>
    <w:rsid w:val="005419B6"/>
    <w:rsid w:val="00541FB2"/>
    <w:rsid w:val="00543BF0"/>
    <w:rsid w:val="00545629"/>
    <w:rsid w:val="00545888"/>
    <w:rsid w:val="00546468"/>
    <w:rsid w:val="00546E3F"/>
    <w:rsid w:val="00552D0F"/>
    <w:rsid w:val="005534DA"/>
    <w:rsid w:val="0055373B"/>
    <w:rsid w:val="00554734"/>
    <w:rsid w:val="005618AD"/>
    <w:rsid w:val="00563E38"/>
    <w:rsid w:val="0056636A"/>
    <w:rsid w:val="005674B4"/>
    <w:rsid w:val="00570FFB"/>
    <w:rsid w:val="00574B53"/>
    <w:rsid w:val="00576AEE"/>
    <w:rsid w:val="00576C55"/>
    <w:rsid w:val="00577EDD"/>
    <w:rsid w:val="005801AF"/>
    <w:rsid w:val="005870E8"/>
    <w:rsid w:val="00591740"/>
    <w:rsid w:val="0059241B"/>
    <w:rsid w:val="005926DA"/>
    <w:rsid w:val="005933C2"/>
    <w:rsid w:val="00593908"/>
    <w:rsid w:val="0059465D"/>
    <w:rsid w:val="005965B6"/>
    <w:rsid w:val="0059681E"/>
    <w:rsid w:val="005A1FAD"/>
    <w:rsid w:val="005A408B"/>
    <w:rsid w:val="005A41D7"/>
    <w:rsid w:val="005A5CC6"/>
    <w:rsid w:val="005A6F1A"/>
    <w:rsid w:val="005B0EE3"/>
    <w:rsid w:val="005B533C"/>
    <w:rsid w:val="005B5E04"/>
    <w:rsid w:val="005B66A2"/>
    <w:rsid w:val="005B6B3D"/>
    <w:rsid w:val="005B6C96"/>
    <w:rsid w:val="005B7E23"/>
    <w:rsid w:val="005B7F6F"/>
    <w:rsid w:val="005C015B"/>
    <w:rsid w:val="005C444A"/>
    <w:rsid w:val="005C46B5"/>
    <w:rsid w:val="005C4856"/>
    <w:rsid w:val="005C567D"/>
    <w:rsid w:val="005C6323"/>
    <w:rsid w:val="005C7F26"/>
    <w:rsid w:val="005D098C"/>
    <w:rsid w:val="005D222E"/>
    <w:rsid w:val="005D3213"/>
    <w:rsid w:val="005D496E"/>
    <w:rsid w:val="005D6444"/>
    <w:rsid w:val="005D7A5E"/>
    <w:rsid w:val="005E2086"/>
    <w:rsid w:val="005E670A"/>
    <w:rsid w:val="005E6909"/>
    <w:rsid w:val="005E7A83"/>
    <w:rsid w:val="005F05D7"/>
    <w:rsid w:val="005F2241"/>
    <w:rsid w:val="005F441C"/>
    <w:rsid w:val="005F62F7"/>
    <w:rsid w:val="005F72DB"/>
    <w:rsid w:val="005F7880"/>
    <w:rsid w:val="00600A00"/>
    <w:rsid w:val="00602E5D"/>
    <w:rsid w:val="00606C1C"/>
    <w:rsid w:val="006071EF"/>
    <w:rsid w:val="00607BE0"/>
    <w:rsid w:val="0061166E"/>
    <w:rsid w:val="00611E93"/>
    <w:rsid w:val="006135FC"/>
    <w:rsid w:val="00616C69"/>
    <w:rsid w:val="0061779E"/>
    <w:rsid w:val="0061789B"/>
    <w:rsid w:val="00617AE4"/>
    <w:rsid w:val="0062386C"/>
    <w:rsid w:val="00623CE3"/>
    <w:rsid w:val="00624B3F"/>
    <w:rsid w:val="006252DF"/>
    <w:rsid w:val="00625FB5"/>
    <w:rsid w:val="0063174E"/>
    <w:rsid w:val="00631A12"/>
    <w:rsid w:val="0063230F"/>
    <w:rsid w:val="00635A8B"/>
    <w:rsid w:val="00637B51"/>
    <w:rsid w:val="00637C9D"/>
    <w:rsid w:val="006402A2"/>
    <w:rsid w:val="00641D1F"/>
    <w:rsid w:val="00642F8C"/>
    <w:rsid w:val="00644B6B"/>
    <w:rsid w:val="00644DCF"/>
    <w:rsid w:val="006454F5"/>
    <w:rsid w:val="00645583"/>
    <w:rsid w:val="00651832"/>
    <w:rsid w:val="00657AF2"/>
    <w:rsid w:val="006609A4"/>
    <w:rsid w:val="00663468"/>
    <w:rsid w:val="006643AC"/>
    <w:rsid w:val="006678A5"/>
    <w:rsid w:val="00670418"/>
    <w:rsid w:val="00673E65"/>
    <w:rsid w:val="0068167B"/>
    <w:rsid w:val="0068188B"/>
    <w:rsid w:val="0068525A"/>
    <w:rsid w:val="006870C2"/>
    <w:rsid w:val="00694A1A"/>
    <w:rsid w:val="006955CF"/>
    <w:rsid w:val="006959A6"/>
    <w:rsid w:val="00696B20"/>
    <w:rsid w:val="006A0638"/>
    <w:rsid w:val="006A0ABF"/>
    <w:rsid w:val="006A0C90"/>
    <w:rsid w:val="006A2647"/>
    <w:rsid w:val="006A36A3"/>
    <w:rsid w:val="006A3B74"/>
    <w:rsid w:val="006A77D4"/>
    <w:rsid w:val="006A7D98"/>
    <w:rsid w:val="006B22C4"/>
    <w:rsid w:val="006B2999"/>
    <w:rsid w:val="006B7071"/>
    <w:rsid w:val="006B73BD"/>
    <w:rsid w:val="006B7622"/>
    <w:rsid w:val="006B7E13"/>
    <w:rsid w:val="006C0065"/>
    <w:rsid w:val="006C04ED"/>
    <w:rsid w:val="006C051E"/>
    <w:rsid w:val="006C0D13"/>
    <w:rsid w:val="006C2883"/>
    <w:rsid w:val="006C4BC3"/>
    <w:rsid w:val="006C5171"/>
    <w:rsid w:val="006D0997"/>
    <w:rsid w:val="006D5E07"/>
    <w:rsid w:val="006D7067"/>
    <w:rsid w:val="006E0E66"/>
    <w:rsid w:val="006E1A84"/>
    <w:rsid w:val="006E22F6"/>
    <w:rsid w:val="006E34D1"/>
    <w:rsid w:val="006E3FAC"/>
    <w:rsid w:val="006F0A35"/>
    <w:rsid w:val="006F0AF6"/>
    <w:rsid w:val="006F692F"/>
    <w:rsid w:val="007026C0"/>
    <w:rsid w:val="0070368A"/>
    <w:rsid w:val="007036FE"/>
    <w:rsid w:val="0070493D"/>
    <w:rsid w:val="00704D8E"/>
    <w:rsid w:val="007115F7"/>
    <w:rsid w:val="0071262E"/>
    <w:rsid w:val="007147E7"/>
    <w:rsid w:val="007231DE"/>
    <w:rsid w:val="00723D75"/>
    <w:rsid w:val="00723F72"/>
    <w:rsid w:val="0072445E"/>
    <w:rsid w:val="00724538"/>
    <w:rsid w:val="0072558A"/>
    <w:rsid w:val="0073004E"/>
    <w:rsid w:val="00730AC9"/>
    <w:rsid w:val="00730E49"/>
    <w:rsid w:val="00732196"/>
    <w:rsid w:val="00737AD0"/>
    <w:rsid w:val="00737E5F"/>
    <w:rsid w:val="007414D6"/>
    <w:rsid w:val="0074372F"/>
    <w:rsid w:val="00743E2C"/>
    <w:rsid w:val="007472D4"/>
    <w:rsid w:val="0075234C"/>
    <w:rsid w:val="00753112"/>
    <w:rsid w:val="00753ADE"/>
    <w:rsid w:val="00754CD7"/>
    <w:rsid w:val="007603F9"/>
    <w:rsid w:val="00764F8A"/>
    <w:rsid w:val="00765A7D"/>
    <w:rsid w:val="00767AC0"/>
    <w:rsid w:val="00771E67"/>
    <w:rsid w:val="00771EF9"/>
    <w:rsid w:val="00775BC1"/>
    <w:rsid w:val="00775BF7"/>
    <w:rsid w:val="00776C43"/>
    <w:rsid w:val="00777DBD"/>
    <w:rsid w:val="007812DB"/>
    <w:rsid w:val="00785280"/>
    <w:rsid w:val="0078553F"/>
    <w:rsid w:val="00786659"/>
    <w:rsid w:val="007959D6"/>
    <w:rsid w:val="007A3392"/>
    <w:rsid w:val="007A517D"/>
    <w:rsid w:val="007B1565"/>
    <w:rsid w:val="007B332B"/>
    <w:rsid w:val="007B3CD6"/>
    <w:rsid w:val="007B48E6"/>
    <w:rsid w:val="007B79F9"/>
    <w:rsid w:val="007C0FD5"/>
    <w:rsid w:val="007C20A2"/>
    <w:rsid w:val="007C70FF"/>
    <w:rsid w:val="007D2C0B"/>
    <w:rsid w:val="007D3293"/>
    <w:rsid w:val="007D4449"/>
    <w:rsid w:val="007D5BBC"/>
    <w:rsid w:val="007D5D5C"/>
    <w:rsid w:val="007D690C"/>
    <w:rsid w:val="007D7580"/>
    <w:rsid w:val="007E0EEC"/>
    <w:rsid w:val="007E18C7"/>
    <w:rsid w:val="007E1E07"/>
    <w:rsid w:val="007E2DE6"/>
    <w:rsid w:val="007E3F69"/>
    <w:rsid w:val="007E50DC"/>
    <w:rsid w:val="007E5EE4"/>
    <w:rsid w:val="007E6DB3"/>
    <w:rsid w:val="007E7DE1"/>
    <w:rsid w:val="007F5D67"/>
    <w:rsid w:val="007F765D"/>
    <w:rsid w:val="00800E97"/>
    <w:rsid w:val="00801E80"/>
    <w:rsid w:val="0080388F"/>
    <w:rsid w:val="008039C2"/>
    <w:rsid w:val="00803A21"/>
    <w:rsid w:val="00805647"/>
    <w:rsid w:val="00805A38"/>
    <w:rsid w:val="00806AF7"/>
    <w:rsid w:val="00812ADE"/>
    <w:rsid w:val="00817AF9"/>
    <w:rsid w:val="00820CBB"/>
    <w:rsid w:val="00823BFE"/>
    <w:rsid w:val="00825A79"/>
    <w:rsid w:val="00831B7B"/>
    <w:rsid w:val="008375B8"/>
    <w:rsid w:val="00841114"/>
    <w:rsid w:val="00843EAD"/>
    <w:rsid w:val="00850A11"/>
    <w:rsid w:val="00850A35"/>
    <w:rsid w:val="00851258"/>
    <w:rsid w:val="008520B9"/>
    <w:rsid w:val="00852617"/>
    <w:rsid w:val="0085348A"/>
    <w:rsid w:val="008534F6"/>
    <w:rsid w:val="008559C7"/>
    <w:rsid w:val="00855E24"/>
    <w:rsid w:val="00866420"/>
    <w:rsid w:val="00871189"/>
    <w:rsid w:val="00874D1A"/>
    <w:rsid w:val="00875CA4"/>
    <w:rsid w:val="00882CAF"/>
    <w:rsid w:val="00882CDB"/>
    <w:rsid w:val="00883D8D"/>
    <w:rsid w:val="00887867"/>
    <w:rsid w:val="00890145"/>
    <w:rsid w:val="008923EC"/>
    <w:rsid w:val="0089445F"/>
    <w:rsid w:val="008953CC"/>
    <w:rsid w:val="008A0289"/>
    <w:rsid w:val="008A2697"/>
    <w:rsid w:val="008A5683"/>
    <w:rsid w:val="008B0934"/>
    <w:rsid w:val="008B1E7D"/>
    <w:rsid w:val="008B2EB7"/>
    <w:rsid w:val="008B3CFE"/>
    <w:rsid w:val="008B3FFC"/>
    <w:rsid w:val="008B6C52"/>
    <w:rsid w:val="008C6FEA"/>
    <w:rsid w:val="008D389A"/>
    <w:rsid w:val="008D570B"/>
    <w:rsid w:val="008D655B"/>
    <w:rsid w:val="008E095C"/>
    <w:rsid w:val="008E6102"/>
    <w:rsid w:val="008E74B0"/>
    <w:rsid w:val="008E7587"/>
    <w:rsid w:val="008F0B53"/>
    <w:rsid w:val="008F16D1"/>
    <w:rsid w:val="008F17EE"/>
    <w:rsid w:val="008F576E"/>
    <w:rsid w:val="008F6EC4"/>
    <w:rsid w:val="009060A7"/>
    <w:rsid w:val="00906364"/>
    <w:rsid w:val="00911A70"/>
    <w:rsid w:val="00913098"/>
    <w:rsid w:val="00913575"/>
    <w:rsid w:val="00914695"/>
    <w:rsid w:val="00916B69"/>
    <w:rsid w:val="00916E3B"/>
    <w:rsid w:val="00917351"/>
    <w:rsid w:val="00917E23"/>
    <w:rsid w:val="0092084B"/>
    <w:rsid w:val="00921703"/>
    <w:rsid w:val="0092280D"/>
    <w:rsid w:val="00923B68"/>
    <w:rsid w:val="00926130"/>
    <w:rsid w:val="009312AB"/>
    <w:rsid w:val="009314AF"/>
    <w:rsid w:val="00932C4F"/>
    <w:rsid w:val="00932D4C"/>
    <w:rsid w:val="009371F9"/>
    <w:rsid w:val="00942A11"/>
    <w:rsid w:val="009506D1"/>
    <w:rsid w:val="009513A5"/>
    <w:rsid w:val="00952B5B"/>
    <w:rsid w:val="00953050"/>
    <w:rsid w:val="00957409"/>
    <w:rsid w:val="009577C9"/>
    <w:rsid w:val="0096347C"/>
    <w:rsid w:val="00964934"/>
    <w:rsid w:val="0096709F"/>
    <w:rsid w:val="00967D17"/>
    <w:rsid w:val="00970025"/>
    <w:rsid w:val="00970A8A"/>
    <w:rsid w:val="00970D16"/>
    <w:rsid w:val="00971CA5"/>
    <w:rsid w:val="00974460"/>
    <w:rsid w:val="00977C5D"/>
    <w:rsid w:val="0098063A"/>
    <w:rsid w:val="0098125C"/>
    <w:rsid w:val="00986BE8"/>
    <w:rsid w:val="00986FD7"/>
    <w:rsid w:val="00991F2E"/>
    <w:rsid w:val="009933EF"/>
    <w:rsid w:val="00994550"/>
    <w:rsid w:val="00994ECD"/>
    <w:rsid w:val="009959C4"/>
    <w:rsid w:val="00996D73"/>
    <w:rsid w:val="00996F4B"/>
    <w:rsid w:val="009A0751"/>
    <w:rsid w:val="009A0AF2"/>
    <w:rsid w:val="009A0FB4"/>
    <w:rsid w:val="009A424C"/>
    <w:rsid w:val="009A4511"/>
    <w:rsid w:val="009A49F4"/>
    <w:rsid w:val="009A56B6"/>
    <w:rsid w:val="009A5ECA"/>
    <w:rsid w:val="009A6BD5"/>
    <w:rsid w:val="009A7266"/>
    <w:rsid w:val="009B1DD0"/>
    <w:rsid w:val="009B2616"/>
    <w:rsid w:val="009B6405"/>
    <w:rsid w:val="009B6A27"/>
    <w:rsid w:val="009B7517"/>
    <w:rsid w:val="009C39FC"/>
    <w:rsid w:val="009C3EEB"/>
    <w:rsid w:val="009C4082"/>
    <w:rsid w:val="009C4952"/>
    <w:rsid w:val="009C4A97"/>
    <w:rsid w:val="009D32F3"/>
    <w:rsid w:val="009D5068"/>
    <w:rsid w:val="009D530E"/>
    <w:rsid w:val="009D6C31"/>
    <w:rsid w:val="009D725F"/>
    <w:rsid w:val="009D7E54"/>
    <w:rsid w:val="009E0227"/>
    <w:rsid w:val="009E2635"/>
    <w:rsid w:val="009E2EA3"/>
    <w:rsid w:val="009E4667"/>
    <w:rsid w:val="009E63D9"/>
    <w:rsid w:val="009F0546"/>
    <w:rsid w:val="009F2322"/>
    <w:rsid w:val="009F27BD"/>
    <w:rsid w:val="009F373A"/>
    <w:rsid w:val="009F55CD"/>
    <w:rsid w:val="009F7863"/>
    <w:rsid w:val="00A0259E"/>
    <w:rsid w:val="00A04834"/>
    <w:rsid w:val="00A054FB"/>
    <w:rsid w:val="00A06D68"/>
    <w:rsid w:val="00A07651"/>
    <w:rsid w:val="00A12543"/>
    <w:rsid w:val="00A13E8C"/>
    <w:rsid w:val="00A17B45"/>
    <w:rsid w:val="00A20596"/>
    <w:rsid w:val="00A23567"/>
    <w:rsid w:val="00A2448F"/>
    <w:rsid w:val="00A24DE2"/>
    <w:rsid w:val="00A24EFA"/>
    <w:rsid w:val="00A2564E"/>
    <w:rsid w:val="00A26D65"/>
    <w:rsid w:val="00A26E73"/>
    <w:rsid w:val="00A278AB"/>
    <w:rsid w:val="00A31480"/>
    <w:rsid w:val="00A31904"/>
    <w:rsid w:val="00A322E6"/>
    <w:rsid w:val="00A32467"/>
    <w:rsid w:val="00A34BB8"/>
    <w:rsid w:val="00A406B8"/>
    <w:rsid w:val="00A40AE6"/>
    <w:rsid w:val="00A44A47"/>
    <w:rsid w:val="00A5445D"/>
    <w:rsid w:val="00A5454E"/>
    <w:rsid w:val="00A56821"/>
    <w:rsid w:val="00A56EAB"/>
    <w:rsid w:val="00A577C2"/>
    <w:rsid w:val="00A61750"/>
    <w:rsid w:val="00A6318C"/>
    <w:rsid w:val="00A63DB8"/>
    <w:rsid w:val="00A672A5"/>
    <w:rsid w:val="00A745FF"/>
    <w:rsid w:val="00A746B4"/>
    <w:rsid w:val="00A77AD8"/>
    <w:rsid w:val="00A77D19"/>
    <w:rsid w:val="00A80EE6"/>
    <w:rsid w:val="00A81597"/>
    <w:rsid w:val="00A8725A"/>
    <w:rsid w:val="00A904EB"/>
    <w:rsid w:val="00A91EA3"/>
    <w:rsid w:val="00A93942"/>
    <w:rsid w:val="00A95267"/>
    <w:rsid w:val="00A95B0E"/>
    <w:rsid w:val="00A9662E"/>
    <w:rsid w:val="00A968C5"/>
    <w:rsid w:val="00AA09F5"/>
    <w:rsid w:val="00AA18E6"/>
    <w:rsid w:val="00AA1D28"/>
    <w:rsid w:val="00AA20A2"/>
    <w:rsid w:val="00AA2CED"/>
    <w:rsid w:val="00AA4244"/>
    <w:rsid w:val="00AA48C5"/>
    <w:rsid w:val="00AB406E"/>
    <w:rsid w:val="00AB4A0A"/>
    <w:rsid w:val="00AC0406"/>
    <w:rsid w:val="00AC35C3"/>
    <w:rsid w:val="00AC5E79"/>
    <w:rsid w:val="00AC6292"/>
    <w:rsid w:val="00AC6A37"/>
    <w:rsid w:val="00AD0235"/>
    <w:rsid w:val="00AD1749"/>
    <w:rsid w:val="00AD1928"/>
    <w:rsid w:val="00AD27DF"/>
    <w:rsid w:val="00AD2979"/>
    <w:rsid w:val="00AD6F29"/>
    <w:rsid w:val="00AD78C0"/>
    <w:rsid w:val="00AE1BC6"/>
    <w:rsid w:val="00AE2FB4"/>
    <w:rsid w:val="00AE7077"/>
    <w:rsid w:val="00AF124E"/>
    <w:rsid w:val="00AF1C6D"/>
    <w:rsid w:val="00AF2822"/>
    <w:rsid w:val="00AF396D"/>
    <w:rsid w:val="00AF4692"/>
    <w:rsid w:val="00AF4B17"/>
    <w:rsid w:val="00AF613B"/>
    <w:rsid w:val="00AF6C4A"/>
    <w:rsid w:val="00B018EE"/>
    <w:rsid w:val="00B03916"/>
    <w:rsid w:val="00B05D17"/>
    <w:rsid w:val="00B05F59"/>
    <w:rsid w:val="00B11B92"/>
    <w:rsid w:val="00B139D4"/>
    <w:rsid w:val="00B1415A"/>
    <w:rsid w:val="00B15A59"/>
    <w:rsid w:val="00B2058A"/>
    <w:rsid w:val="00B20D31"/>
    <w:rsid w:val="00B22CF7"/>
    <w:rsid w:val="00B235B8"/>
    <w:rsid w:val="00B23EF0"/>
    <w:rsid w:val="00B2711A"/>
    <w:rsid w:val="00B31E45"/>
    <w:rsid w:val="00B33E95"/>
    <w:rsid w:val="00B3450E"/>
    <w:rsid w:val="00B35447"/>
    <w:rsid w:val="00B358F9"/>
    <w:rsid w:val="00B3744F"/>
    <w:rsid w:val="00B40FBA"/>
    <w:rsid w:val="00B423E4"/>
    <w:rsid w:val="00B45B14"/>
    <w:rsid w:val="00B51D20"/>
    <w:rsid w:val="00B63845"/>
    <w:rsid w:val="00B64408"/>
    <w:rsid w:val="00B6771C"/>
    <w:rsid w:val="00B71182"/>
    <w:rsid w:val="00B74FD9"/>
    <w:rsid w:val="00B77FA0"/>
    <w:rsid w:val="00B810F8"/>
    <w:rsid w:val="00B8202D"/>
    <w:rsid w:val="00B83693"/>
    <w:rsid w:val="00B904F0"/>
    <w:rsid w:val="00B92525"/>
    <w:rsid w:val="00BA0F7D"/>
    <w:rsid w:val="00BA1798"/>
    <w:rsid w:val="00BA2789"/>
    <w:rsid w:val="00BA426F"/>
    <w:rsid w:val="00BA79D4"/>
    <w:rsid w:val="00BA7ABA"/>
    <w:rsid w:val="00BB3E8B"/>
    <w:rsid w:val="00BC065B"/>
    <w:rsid w:val="00BC72C3"/>
    <w:rsid w:val="00BD1EEB"/>
    <w:rsid w:val="00BD649B"/>
    <w:rsid w:val="00BE0D5D"/>
    <w:rsid w:val="00BE111B"/>
    <w:rsid w:val="00BE3A97"/>
    <w:rsid w:val="00BE4D90"/>
    <w:rsid w:val="00BE5ACE"/>
    <w:rsid w:val="00BF0778"/>
    <w:rsid w:val="00BF0E78"/>
    <w:rsid w:val="00BF2EB5"/>
    <w:rsid w:val="00C0426F"/>
    <w:rsid w:val="00C05A4E"/>
    <w:rsid w:val="00C107C3"/>
    <w:rsid w:val="00C10D7D"/>
    <w:rsid w:val="00C11012"/>
    <w:rsid w:val="00C14FFF"/>
    <w:rsid w:val="00C15872"/>
    <w:rsid w:val="00C1614B"/>
    <w:rsid w:val="00C1777B"/>
    <w:rsid w:val="00C21AF6"/>
    <w:rsid w:val="00C23098"/>
    <w:rsid w:val="00C268F9"/>
    <w:rsid w:val="00C303F3"/>
    <w:rsid w:val="00C31ACE"/>
    <w:rsid w:val="00C33E0D"/>
    <w:rsid w:val="00C34E31"/>
    <w:rsid w:val="00C3797D"/>
    <w:rsid w:val="00C43526"/>
    <w:rsid w:val="00C45EA9"/>
    <w:rsid w:val="00C475D9"/>
    <w:rsid w:val="00C502FA"/>
    <w:rsid w:val="00C50A7B"/>
    <w:rsid w:val="00C524C7"/>
    <w:rsid w:val="00C537E0"/>
    <w:rsid w:val="00C54BCB"/>
    <w:rsid w:val="00C56869"/>
    <w:rsid w:val="00C56AFE"/>
    <w:rsid w:val="00C57274"/>
    <w:rsid w:val="00C6085C"/>
    <w:rsid w:val="00C622CB"/>
    <w:rsid w:val="00C62419"/>
    <w:rsid w:val="00C639E4"/>
    <w:rsid w:val="00C63E52"/>
    <w:rsid w:val="00C649B7"/>
    <w:rsid w:val="00C65795"/>
    <w:rsid w:val="00C663D1"/>
    <w:rsid w:val="00C66A69"/>
    <w:rsid w:val="00C66F0A"/>
    <w:rsid w:val="00C71A1E"/>
    <w:rsid w:val="00C730E6"/>
    <w:rsid w:val="00C75805"/>
    <w:rsid w:val="00C76517"/>
    <w:rsid w:val="00C7688B"/>
    <w:rsid w:val="00C768A9"/>
    <w:rsid w:val="00C77348"/>
    <w:rsid w:val="00C80CD9"/>
    <w:rsid w:val="00C816CC"/>
    <w:rsid w:val="00C843CB"/>
    <w:rsid w:val="00C874A0"/>
    <w:rsid w:val="00C878BF"/>
    <w:rsid w:val="00C9137B"/>
    <w:rsid w:val="00C91542"/>
    <w:rsid w:val="00C9196B"/>
    <w:rsid w:val="00C91987"/>
    <w:rsid w:val="00C94D0A"/>
    <w:rsid w:val="00C97519"/>
    <w:rsid w:val="00CA092F"/>
    <w:rsid w:val="00CA3642"/>
    <w:rsid w:val="00CA5027"/>
    <w:rsid w:val="00CA5B4A"/>
    <w:rsid w:val="00CB3479"/>
    <w:rsid w:val="00CB5677"/>
    <w:rsid w:val="00CB6A50"/>
    <w:rsid w:val="00CB7A49"/>
    <w:rsid w:val="00CC0FF9"/>
    <w:rsid w:val="00CC11F9"/>
    <w:rsid w:val="00CC5F07"/>
    <w:rsid w:val="00CC6CD7"/>
    <w:rsid w:val="00CD185B"/>
    <w:rsid w:val="00CD1895"/>
    <w:rsid w:val="00CD195B"/>
    <w:rsid w:val="00CD272E"/>
    <w:rsid w:val="00CD2881"/>
    <w:rsid w:val="00CD291D"/>
    <w:rsid w:val="00CD2C22"/>
    <w:rsid w:val="00CD34E8"/>
    <w:rsid w:val="00CD7C80"/>
    <w:rsid w:val="00CE2CF2"/>
    <w:rsid w:val="00CE590C"/>
    <w:rsid w:val="00CF4669"/>
    <w:rsid w:val="00CF6427"/>
    <w:rsid w:val="00CF691A"/>
    <w:rsid w:val="00CF7D15"/>
    <w:rsid w:val="00D00E96"/>
    <w:rsid w:val="00D01ED5"/>
    <w:rsid w:val="00D021F5"/>
    <w:rsid w:val="00D02AEC"/>
    <w:rsid w:val="00D048BB"/>
    <w:rsid w:val="00D05915"/>
    <w:rsid w:val="00D07788"/>
    <w:rsid w:val="00D11E45"/>
    <w:rsid w:val="00D12B08"/>
    <w:rsid w:val="00D13072"/>
    <w:rsid w:val="00D14B2E"/>
    <w:rsid w:val="00D1651A"/>
    <w:rsid w:val="00D173BE"/>
    <w:rsid w:val="00D17BD4"/>
    <w:rsid w:val="00D17D84"/>
    <w:rsid w:val="00D20962"/>
    <w:rsid w:val="00D25860"/>
    <w:rsid w:val="00D25E75"/>
    <w:rsid w:val="00D30E3E"/>
    <w:rsid w:val="00D32ACD"/>
    <w:rsid w:val="00D32D4D"/>
    <w:rsid w:val="00D375F5"/>
    <w:rsid w:val="00D42D29"/>
    <w:rsid w:val="00D4428C"/>
    <w:rsid w:val="00D44970"/>
    <w:rsid w:val="00D45554"/>
    <w:rsid w:val="00D462B5"/>
    <w:rsid w:val="00D46995"/>
    <w:rsid w:val="00D46C4C"/>
    <w:rsid w:val="00D53804"/>
    <w:rsid w:val="00D543E0"/>
    <w:rsid w:val="00D56373"/>
    <w:rsid w:val="00D57B5F"/>
    <w:rsid w:val="00D604DC"/>
    <w:rsid w:val="00D60AEB"/>
    <w:rsid w:val="00D60EA7"/>
    <w:rsid w:val="00D6276D"/>
    <w:rsid w:val="00D63711"/>
    <w:rsid w:val="00D64408"/>
    <w:rsid w:val="00D65AE7"/>
    <w:rsid w:val="00D70691"/>
    <w:rsid w:val="00D707AD"/>
    <w:rsid w:val="00D72979"/>
    <w:rsid w:val="00D77D17"/>
    <w:rsid w:val="00D81A71"/>
    <w:rsid w:val="00D840FC"/>
    <w:rsid w:val="00D8556A"/>
    <w:rsid w:val="00D87670"/>
    <w:rsid w:val="00D87B53"/>
    <w:rsid w:val="00D90D0C"/>
    <w:rsid w:val="00D95D5D"/>
    <w:rsid w:val="00D95E94"/>
    <w:rsid w:val="00D972C6"/>
    <w:rsid w:val="00DA32D5"/>
    <w:rsid w:val="00DA35CB"/>
    <w:rsid w:val="00DA39AA"/>
    <w:rsid w:val="00DA3C67"/>
    <w:rsid w:val="00DA47F7"/>
    <w:rsid w:val="00DA6161"/>
    <w:rsid w:val="00DA6C47"/>
    <w:rsid w:val="00DB0919"/>
    <w:rsid w:val="00DB5360"/>
    <w:rsid w:val="00DC2665"/>
    <w:rsid w:val="00DC2834"/>
    <w:rsid w:val="00DC3545"/>
    <w:rsid w:val="00DC678D"/>
    <w:rsid w:val="00DD0364"/>
    <w:rsid w:val="00DD0797"/>
    <w:rsid w:val="00DD2283"/>
    <w:rsid w:val="00DD23EC"/>
    <w:rsid w:val="00DD425E"/>
    <w:rsid w:val="00DD4DF5"/>
    <w:rsid w:val="00DD5070"/>
    <w:rsid w:val="00DD5D10"/>
    <w:rsid w:val="00DE38A6"/>
    <w:rsid w:val="00DE5FB0"/>
    <w:rsid w:val="00DE6C2D"/>
    <w:rsid w:val="00DE7280"/>
    <w:rsid w:val="00DE74BE"/>
    <w:rsid w:val="00DF0951"/>
    <w:rsid w:val="00DF20C7"/>
    <w:rsid w:val="00DF5B23"/>
    <w:rsid w:val="00DF65E0"/>
    <w:rsid w:val="00E04A60"/>
    <w:rsid w:val="00E106F5"/>
    <w:rsid w:val="00E10FCE"/>
    <w:rsid w:val="00E11E7C"/>
    <w:rsid w:val="00E12A98"/>
    <w:rsid w:val="00E138B1"/>
    <w:rsid w:val="00E13A4F"/>
    <w:rsid w:val="00E13CBE"/>
    <w:rsid w:val="00E16009"/>
    <w:rsid w:val="00E2116A"/>
    <w:rsid w:val="00E23EFE"/>
    <w:rsid w:val="00E30794"/>
    <w:rsid w:val="00E30E0A"/>
    <w:rsid w:val="00E3109A"/>
    <w:rsid w:val="00E31B01"/>
    <w:rsid w:val="00E33450"/>
    <w:rsid w:val="00E34713"/>
    <w:rsid w:val="00E35733"/>
    <w:rsid w:val="00E427D4"/>
    <w:rsid w:val="00E43891"/>
    <w:rsid w:val="00E43A14"/>
    <w:rsid w:val="00E46203"/>
    <w:rsid w:val="00E46652"/>
    <w:rsid w:val="00E50AA3"/>
    <w:rsid w:val="00E52A3C"/>
    <w:rsid w:val="00E52F8E"/>
    <w:rsid w:val="00E56F23"/>
    <w:rsid w:val="00E57D97"/>
    <w:rsid w:val="00E62CD0"/>
    <w:rsid w:val="00E64AF9"/>
    <w:rsid w:val="00E716B1"/>
    <w:rsid w:val="00E7676A"/>
    <w:rsid w:val="00E77EC4"/>
    <w:rsid w:val="00E8150B"/>
    <w:rsid w:val="00E81C14"/>
    <w:rsid w:val="00E8216F"/>
    <w:rsid w:val="00E826F6"/>
    <w:rsid w:val="00E84C47"/>
    <w:rsid w:val="00E850AF"/>
    <w:rsid w:val="00E8635C"/>
    <w:rsid w:val="00E87785"/>
    <w:rsid w:val="00E87D23"/>
    <w:rsid w:val="00E87E77"/>
    <w:rsid w:val="00E87EEB"/>
    <w:rsid w:val="00E923D2"/>
    <w:rsid w:val="00EA2DEB"/>
    <w:rsid w:val="00EA4175"/>
    <w:rsid w:val="00EA4306"/>
    <w:rsid w:val="00EA7353"/>
    <w:rsid w:val="00EB1379"/>
    <w:rsid w:val="00EB36D7"/>
    <w:rsid w:val="00EB64ED"/>
    <w:rsid w:val="00EC04D3"/>
    <w:rsid w:val="00EC2166"/>
    <w:rsid w:val="00EC70FC"/>
    <w:rsid w:val="00EC7802"/>
    <w:rsid w:val="00EC79BC"/>
    <w:rsid w:val="00ED201F"/>
    <w:rsid w:val="00ED37EA"/>
    <w:rsid w:val="00ED49E0"/>
    <w:rsid w:val="00ED5DE0"/>
    <w:rsid w:val="00ED65DD"/>
    <w:rsid w:val="00EE2768"/>
    <w:rsid w:val="00EE3073"/>
    <w:rsid w:val="00EE3371"/>
    <w:rsid w:val="00EE45DD"/>
    <w:rsid w:val="00EE501F"/>
    <w:rsid w:val="00EE57FB"/>
    <w:rsid w:val="00EE5ECE"/>
    <w:rsid w:val="00EF0742"/>
    <w:rsid w:val="00EF1575"/>
    <w:rsid w:val="00EF20B5"/>
    <w:rsid w:val="00EF2A70"/>
    <w:rsid w:val="00EF46FD"/>
    <w:rsid w:val="00EF4F49"/>
    <w:rsid w:val="00EF54FB"/>
    <w:rsid w:val="00EF5CE3"/>
    <w:rsid w:val="00F00E6E"/>
    <w:rsid w:val="00F012BD"/>
    <w:rsid w:val="00F02013"/>
    <w:rsid w:val="00F029C5"/>
    <w:rsid w:val="00F03172"/>
    <w:rsid w:val="00F05B03"/>
    <w:rsid w:val="00F065B7"/>
    <w:rsid w:val="00F068A1"/>
    <w:rsid w:val="00F126EA"/>
    <w:rsid w:val="00F13703"/>
    <w:rsid w:val="00F16048"/>
    <w:rsid w:val="00F16EEF"/>
    <w:rsid w:val="00F20BB4"/>
    <w:rsid w:val="00F22980"/>
    <w:rsid w:val="00F22AA3"/>
    <w:rsid w:val="00F25166"/>
    <w:rsid w:val="00F25605"/>
    <w:rsid w:val="00F26564"/>
    <w:rsid w:val="00F31536"/>
    <w:rsid w:val="00F34191"/>
    <w:rsid w:val="00F35ADB"/>
    <w:rsid w:val="00F36EA6"/>
    <w:rsid w:val="00F4010B"/>
    <w:rsid w:val="00F42B25"/>
    <w:rsid w:val="00F46486"/>
    <w:rsid w:val="00F51EFF"/>
    <w:rsid w:val="00F566F4"/>
    <w:rsid w:val="00F60A43"/>
    <w:rsid w:val="00F60F9C"/>
    <w:rsid w:val="00F62F1B"/>
    <w:rsid w:val="00F64C0A"/>
    <w:rsid w:val="00F66AA8"/>
    <w:rsid w:val="00F727FD"/>
    <w:rsid w:val="00F81A64"/>
    <w:rsid w:val="00F90D8A"/>
    <w:rsid w:val="00F92D75"/>
    <w:rsid w:val="00F95B29"/>
    <w:rsid w:val="00FA3731"/>
    <w:rsid w:val="00FA427D"/>
    <w:rsid w:val="00FA6796"/>
    <w:rsid w:val="00FB56F2"/>
    <w:rsid w:val="00FB60DC"/>
    <w:rsid w:val="00FC0A34"/>
    <w:rsid w:val="00FC1ECB"/>
    <w:rsid w:val="00FC2930"/>
    <w:rsid w:val="00FC3A20"/>
    <w:rsid w:val="00FC4360"/>
    <w:rsid w:val="00FC6A09"/>
    <w:rsid w:val="00FD20D7"/>
    <w:rsid w:val="00FD3CAB"/>
    <w:rsid w:val="00FD60B0"/>
    <w:rsid w:val="00FD63FA"/>
    <w:rsid w:val="00FD79E8"/>
    <w:rsid w:val="00FE4A64"/>
    <w:rsid w:val="00FE52CC"/>
    <w:rsid w:val="00FE555C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3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9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22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102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2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022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76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5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5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53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77C5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3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9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22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102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2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022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76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5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5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53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77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7A570-B75E-420B-ADC7-236BF193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4246</Words>
  <Characters>22930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Midori Hirami</dc:creator>
  <cp:lastModifiedBy>Leandro Cubas De Macedo</cp:lastModifiedBy>
  <cp:revision>2</cp:revision>
  <dcterms:created xsi:type="dcterms:W3CDTF">2015-10-29T19:39:00Z</dcterms:created>
  <dcterms:modified xsi:type="dcterms:W3CDTF">2015-10-29T19:39:00Z</dcterms:modified>
</cp:coreProperties>
</file>